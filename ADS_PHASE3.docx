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351" w:rsidRPr="00662839" w:rsidRDefault="000D4817">
      <w:pPr>
        <w:spacing w:line="360" w:lineRule="auto"/>
        <w:jc w:val="center"/>
        <w:rPr>
          <w:rFonts w:ascii="Times New Roman" w:hAnsi="Times New Roman" w:cs="Times New Roman"/>
          <w:b/>
          <w:bCs/>
          <w:sz w:val="56"/>
          <w:szCs w:val="56"/>
          <w:u w:val="double"/>
          <w:lang w:val="en-IN"/>
        </w:rPr>
      </w:pPr>
      <w:r w:rsidRPr="00662839">
        <w:rPr>
          <w:rFonts w:ascii="Times New Roman" w:hAnsi="Times New Roman" w:cs="Times New Roman"/>
          <w:b/>
          <w:bCs/>
          <w:sz w:val="56"/>
          <w:szCs w:val="56"/>
          <w:u w:val="double"/>
          <w:lang w:val="en-IN"/>
        </w:rPr>
        <w:t>PREDICTING IMDb SCORES USING MACHINE LEARNING</w:t>
      </w:r>
    </w:p>
    <w:p w:rsidR="00BB1351" w:rsidRPr="00662839" w:rsidRDefault="000D4817">
      <w:pPr>
        <w:spacing w:line="360" w:lineRule="auto"/>
        <w:jc w:val="center"/>
        <w:rPr>
          <w:rFonts w:ascii="Times New Roman" w:hAnsi="Times New Roman" w:cs="Times New Roman"/>
          <w:sz w:val="36"/>
          <w:szCs w:val="36"/>
          <w:lang w:val="en-IN"/>
        </w:rPr>
      </w:pPr>
      <w:r w:rsidRPr="00662839">
        <w:rPr>
          <w:rFonts w:ascii="Times New Roman" w:hAnsi="Times New Roman" w:cs="Times New Roman"/>
          <w:b/>
          <w:bCs/>
          <w:sz w:val="36"/>
          <w:szCs w:val="36"/>
          <w:u w:val="single"/>
          <w:lang w:val="en-IN"/>
        </w:rPr>
        <w:t>TEAM MEMBER:</w:t>
      </w:r>
      <w:r w:rsidRPr="00662839">
        <w:rPr>
          <w:rFonts w:ascii="Times New Roman" w:hAnsi="Times New Roman" w:cs="Times New Roman"/>
          <w:sz w:val="36"/>
          <w:szCs w:val="36"/>
          <w:u w:val="single"/>
          <w:lang w:val="en-IN"/>
        </w:rPr>
        <w:t xml:space="preserve"> SRI LAKSHMI T</w:t>
      </w:r>
    </w:p>
    <w:p w:rsidR="00BB1351" w:rsidRPr="00662839" w:rsidRDefault="000D4817">
      <w:pPr>
        <w:spacing w:line="360" w:lineRule="auto"/>
        <w:jc w:val="center"/>
        <w:rPr>
          <w:rFonts w:ascii="Times New Roman" w:hAnsi="Times New Roman" w:cs="Times New Roman"/>
          <w:b/>
          <w:sz w:val="36"/>
          <w:szCs w:val="36"/>
          <w:lang w:val="en-IN"/>
        </w:rPr>
      </w:pPr>
      <w:r w:rsidRPr="00662839">
        <w:rPr>
          <w:rFonts w:ascii="Times New Roman" w:hAnsi="Times New Roman" w:cs="Times New Roman"/>
          <w:b/>
          <w:sz w:val="36"/>
          <w:szCs w:val="36"/>
          <w:lang w:val="en-IN"/>
        </w:rPr>
        <w:t>Phase 3 submission document</w:t>
      </w:r>
    </w:p>
    <w:p w:rsidR="00BB1351" w:rsidRPr="00662839" w:rsidRDefault="000D4817">
      <w:pPr>
        <w:spacing w:line="360" w:lineRule="auto"/>
        <w:jc w:val="center"/>
        <w:rPr>
          <w:rFonts w:ascii="Times New Roman" w:hAnsi="Times New Roman" w:cs="Times New Roman"/>
          <w:sz w:val="36"/>
          <w:szCs w:val="36"/>
          <w:lang w:val="en-IN"/>
        </w:rPr>
      </w:pPr>
      <w:r w:rsidRPr="00662839">
        <w:rPr>
          <w:rFonts w:ascii="Times New Roman" w:hAnsi="Times New Roman" w:cs="Times New Roman"/>
          <w:b/>
          <w:sz w:val="36"/>
          <w:szCs w:val="36"/>
          <w:lang w:val="en-IN"/>
        </w:rPr>
        <w:t>Project Title:</w:t>
      </w:r>
      <w:r w:rsidRPr="00662839">
        <w:rPr>
          <w:rFonts w:ascii="Times New Roman" w:hAnsi="Times New Roman" w:cs="Times New Roman"/>
          <w:sz w:val="36"/>
          <w:szCs w:val="36"/>
          <w:lang w:val="en-IN"/>
        </w:rPr>
        <w:t xml:space="preserve"> IMDb Scores Prediction</w:t>
      </w:r>
    </w:p>
    <w:p w:rsidR="00BB1351" w:rsidRPr="00662839" w:rsidRDefault="000D4817">
      <w:pPr>
        <w:spacing w:line="360" w:lineRule="auto"/>
        <w:jc w:val="center"/>
        <w:rPr>
          <w:rFonts w:ascii="Times New Roman" w:hAnsi="Times New Roman" w:cs="Times New Roman"/>
          <w:sz w:val="36"/>
          <w:szCs w:val="36"/>
          <w:lang w:val="en-IN"/>
        </w:rPr>
      </w:pPr>
      <w:r w:rsidRPr="00662839">
        <w:rPr>
          <w:rFonts w:ascii="Times New Roman" w:hAnsi="Times New Roman" w:cs="Times New Roman"/>
          <w:b/>
          <w:sz w:val="36"/>
          <w:szCs w:val="36"/>
          <w:lang w:val="en-IN"/>
        </w:rPr>
        <w:t>Phase 3:</w:t>
      </w:r>
      <w:r w:rsidRPr="00662839">
        <w:rPr>
          <w:rFonts w:ascii="Times New Roman" w:hAnsi="Times New Roman" w:cs="Times New Roman"/>
          <w:sz w:val="36"/>
          <w:szCs w:val="36"/>
          <w:lang w:val="en-IN"/>
        </w:rPr>
        <w:t xml:space="preserve"> Development Part 1</w:t>
      </w:r>
    </w:p>
    <w:p w:rsidR="00BB1351" w:rsidRPr="00662839" w:rsidRDefault="000D4817">
      <w:pPr>
        <w:rPr>
          <w:ins w:id="0" w:author="SRI LAKSHMI [2]" w:date="2023-10-17T22:57:00Z"/>
          <w:rFonts w:ascii="Times New Roman" w:hAnsi="Times New Roman" w:cs="Times New Roman"/>
          <w:sz w:val="32"/>
          <w:szCs w:val="32"/>
          <w:lang w:val="en-IN"/>
        </w:rPr>
      </w:pPr>
      <w:r w:rsidRPr="00662839">
        <w:rPr>
          <w:rFonts w:ascii="Times New Roman" w:hAnsi="Times New Roman" w:cs="Times New Roman"/>
          <w:b/>
          <w:bCs/>
          <w:sz w:val="36"/>
          <w:szCs w:val="36"/>
          <w:lang w:val="en-IN"/>
        </w:rPr>
        <w:t>TOPIC :</w:t>
      </w:r>
      <w:ins w:id="1" w:author="Admin" w:date="2023-10-18T10:15:00Z">
        <w:r w:rsidR="00662839">
          <w:rPr>
            <w:rFonts w:ascii="Times New Roman" w:hAnsi="Times New Roman" w:cs="Times New Roman"/>
            <w:b/>
            <w:bCs/>
            <w:sz w:val="36"/>
            <w:szCs w:val="36"/>
            <w:lang w:val="en-IN"/>
          </w:rPr>
          <w:t xml:space="preserve"> </w:t>
        </w:r>
      </w:ins>
      <w:r w:rsidRPr="00662839">
        <w:rPr>
          <w:rFonts w:ascii="Times New Roman" w:hAnsi="Times New Roman" w:cs="Times New Roman"/>
          <w:sz w:val="32"/>
          <w:szCs w:val="32"/>
          <w:lang w:val="en-IN"/>
        </w:rPr>
        <w:t>In this part you will begin building your project by loading and preprocessing the dataset. Begin building the IMDb score prediction model by loading and preprocessing the dataset. Load the movie dataset and preprocess the data for analysis. </w:t>
      </w:r>
    </w:p>
    <w:p w:rsidR="00BB1351" w:rsidRPr="00662839" w:rsidRDefault="00BB1351">
      <w:pPr>
        <w:rPr>
          <w:rFonts w:ascii="Times New Roman" w:hAnsi="Times New Roman" w:cs="Times New Roman"/>
          <w:sz w:val="32"/>
          <w:szCs w:val="32"/>
          <w:lang w:val="en-IN"/>
        </w:rPr>
      </w:pPr>
    </w:p>
    <w:p w:rsidR="00BB1351" w:rsidRPr="00662839" w:rsidRDefault="000D4817">
      <w:pPr>
        <w:rPr>
          <w:ins w:id="2" w:author="SRI LAKSHMI [2]" w:date="2023-10-17T22:58:00Z"/>
          <w:rFonts w:ascii="Times New Roman" w:hAnsi="Times New Roman" w:cs="Times New Roman"/>
          <w:b/>
          <w:bCs/>
          <w:sz w:val="40"/>
          <w:szCs w:val="40"/>
          <w:u w:val="double"/>
          <w:lang w:val="en-IN"/>
        </w:rPr>
      </w:pPr>
      <w:r w:rsidRPr="00662839">
        <w:rPr>
          <w:rFonts w:ascii="Times New Roman" w:hAnsi="Times New Roman" w:cs="Times New Roman"/>
          <w:b/>
          <w:bCs/>
          <w:sz w:val="40"/>
          <w:szCs w:val="40"/>
          <w:u w:val="double"/>
          <w:lang w:val="en-IN"/>
        </w:rPr>
        <w:t>DATA LOADING IN MACHINE LEARNING :</w:t>
      </w:r>
    </w:p>
    <w:p w:rsidR="00BB1351" w:rsidRPr="00662839" w:rsidRDefault="00BB1351">
      <w:pPr>
        <w:rPr>
          <w:rFonts w:ascii="Times New Roman" w:hAnsi="Times New Roman" w:cs="Times New Roman"/>
          <w:b/>
          <w:bCs/>
          <w:sz w:val="40"/>
          <w:szCs w:val="40"/>
          <w:u w:val="double"/>
          <w:lang w:val="en-IN"/>
        </w:rPr>
      </w:pPr>
    </w:p>
    <w:p w:rsidR="00BB1351" w:rsidRPr="00662839" w:rsidRDefault="000D4817">
      <w:pPr>
        <w:rPr>
          <w:rFonts w:ascii="Times New Roman" w:hAnsi="Times New Roman" w:cs="Times New Roman"/>
          <w:sz w:val="32"/>
          <w:szCs w:val="32"/>
          <w:lang w:val="en-IN"/>
        </w:rPr>
      </w:pPr>
      <w:r w:rsidRPr="00662839">
        <w:rPr>
          <w:rFonts w:ascii="Times New Roman" w:hAnsi="Times New Roman" w:cs="Times New Roman"/>
          <w:sz w:val="32"/>
          <w:szCs w:val="32"/>
          <w:lang w:val="en-IN"/>
        </w:rPr>
        <w:t>To load data for machine learning, you typically need to follow these steps:</w:t>
      </w:r>
    </w:p>
    <w:p w:rsidR="00BB1351" w:rsidRPr="00662839" w:rsidRDefault="00BB1351">
      <w:pPr>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1. Import the necessary libraries: Start by importing the required libraries such as NumPy, Pandas, or TensorFlow, depending on your specific needs.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2. Obtain the data: Get the dataset that you want to use for machine learning. This data can come from various sources, such as CSV files, databases, or APIs.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3. Load the data into memory: Use the appropriate functions provided by the libraries to read and load the data into memory. For example, you can use Pandas' read_csv() function to load data from a CSV file into a DataFrame.</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4. Explore and preprocess the data: Explore the loaded dataset to get a better understanding of its structure and contents. Perform data preprocessing steps like handling missing values, normalizing or standardizing features, and encoding categorical variables.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lastRenderedPageBreak/>
        <w:t>5. Split the data: Split the dataset into training and test sets. The training set is used to train the machine learning model, while the test set is used to evaluate its performance.</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6. Further split the data (optional): Additionally, you can split the training set into training and validation sets. This allows you to monitor the model's performance during training and tune the hyperparameters accordingly.</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7. Convert the data: Convert the data into a suitable format for model training. This might involve transforming text data into numerical representations using techniques like tokenization or one-hot encoding.</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8. Finally, feed the data into your machine learning model for training or evaluation.</w:t>
      </w:r>
    </w:p>
    <w:p w:rsidR="00BB1351" w:rsidRPr="00662839" w:rsidRDefault="00BB1351">
      <w:pPr>
        <w:rPr>
          <w:rFonts w:ascii="Times New Roman" w:hAnsi="Times New Roman" w:cs="Times New Roman"/>
          <w:sz w:val="32"/>
          <w:szCs w:val="32"/>
          <w:lang w:val="en-IN"/>
        </w:rPr>
      </w:pPr>
    </w:p>
    <w:p w:rsidR="00BB1351" w:rsidRPr="00662839" w:rsidRDefault="000D4817">
      <w:pPr>
        <w:rPr>
          <w:rFonts w:ascii="Times New Roman" w:hAnsi="Times New Roman" w:cs="Times New Roman"/>
          <w:sz w:val="32"/>
          <w:szCs w:val="32"/>
          <w:lang w:val="en-IN"/>
        </w:rPr>
      </w:pPr>
      <w:r w:rsidRPr="00662839">
        <w:rPr>
          <w:rFonts w:ascii="Times New Roman" w:hAnsi="Times New Roman" w:cs="Times New Roman"/>
          <w:sz w:val="32"/>
          <w:szCs w:val="32"/>
          <w:lang w:val="en-IN"/>
        </w:rPr>
        <w:t>Here's an example Python program that outlines the steps mentioned earlier for loading data for machine learning using the Pandas library:</w:t>
      </w:r>
    </w:p>
    <w:p w:rsidR="00BB1351" w:rsidRPr="00662839" w:rsidRDefault="00BB1351">
      <w:pPr>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import pandas as pd</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1: Import necessary libraries</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2: Obtain the data</w:t>
      </w: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Assuming the data is in a CSV file named 'data.csv' in the same directory</w:t>
      </w: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data = pd.read_csv('data.csv')</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3: Load the data into memory</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4: Explore and preprocess the data</w:t>
      </w: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Example: Handling missing values</w:t>
      </w: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data = data.dropna()  # Remove rows with missing values</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Example: Splitting the data into features (X) and target variable (y)</w:t>
      </w: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X = data.drop('target', axis=1)  # Assumes 'target' is the column containing the target values</w:t>
      </w: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y = data['target']</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5: Split the data into training and test sets</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6: Further split the data (optional)</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7: Convert the data</w:t>
      </w:r>
    </w:p>
    <w:p w:rsidR="00BB1351" w:rsidRPr="00662839" w:rsidRDefault="00BB1351" w:rsidP="00662839">
      <w:pPr>
        <w:ind w:left="840"/>
        <w:rPr>
          <w:rFonts w:ascii="Times New Roman" w:hAnsi="Times New Roman" w:cs="Times New Roman"/>
          <w:sz w:val="32"/>
          <w:szCs w:val="32"/>
          <w:lang w:val="en-IN"/>
        </w:rPr>
      </w:pPr>
    </w:p>
    <w:p w:rsidR="00BB1351" w:rsidRPr="00662839" w:rsidRDefault="000D4817" w:rsidP="00662839">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8: Feed the data into your machine learning model for training or evaluation</w:t>
      </w:r>
    </w:p>
    <w:p w:rsidR="00BB1351" w:rsidRPr="00662839" w:rsidRDefault="00BB1351">
      <w:pPr>
        <w:rPr>
          <w:rFonts w:ascii="Times New Roman" w:hAnsi="Times New Roman" w:cs="Times New Roman"/>
        </w:rPr>
      </w:pPr>
    </w:p>
    <w:p w:rsidR="00BB1351" w:rsidRPr="00662839" w:rsidRDefault="00BB1351">
      <w:pPr>
        <w:rPr>
          <w:ins w:id="3" w:author="SRI LAKSHMI [2]" w:date="2023-10-17T23:11:00Z"/>
          <w:rFonts w:ascii="Times New Roman" w:hAnsi="Times New Roman" w:cs="Times New Roman"/>
          <w:sz w:val="32"/>
          <w:szCs w:val="32"/>
          <w:lang w:val="en-IN"/>
        </w:rPr>
      </w:pPr>
    </w:p>
    <w:p w:rsidR="00BB1351" w:rsidRPr="00662839" w:rsidRDefault="000D4817">
      <w:pPr>
        <w:rPr>
          <w:rFonts w:ascii="Times New Roman" w:hAnsi="Times New Roman" w:cs="Times New Roman"/>
          <w:sz w:val="32"/>
          <w:szCs w:val="32"/>
          <w:lang w:val="en-IN"/>
        </w:rPr>
      </w:pPr>
      <w:r w:rsidRPr="00662839">
        <w:rPr>
          <w:rFonts w:ascii="Times New Roman" w:hAnsi="Times New Roman" w:cs="Times New Roman"/>
          <w:noProof/>
          <w:sz w:val="32"/>
          <w:szCs w:val="32"/>
          <w:lang w:eastAsia="en-US"/>
        </w:rPr>
        <w:drawing>
          <wp:inline distT="0" distB="0" distL="114300" distR="114300">
            <wp:extent cx="6249725" cy="3808675"/>
            <wp:effectExtent l="0" t="0" r="0" b="13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B1351" w:rsidRPr="00662839" w:rsidRDefault="00BB1351">
      <w:pPr>
        <w:rPr>
          <w:rFonts w:ascii="Times New Roman" w:hAnsi="Times New Roman" w:cs="Times New Roman"/>
          <w:sz w:val="32"/>
          <w:szCs w:val="32"/>
          <w:lang w:val="en-IN"/>
        </w:rPr>
      </w:pPr>
    </w:p>
    <w:p w:rsidR="00BB1351" w:rsidRPr="00662839" w:rsidRDefault="00BB1351">
      <w:pPr>
        <w:rPr>
          <w:rFonts w:ascii="Times New Roman" w:hAnsi="Times New Roman" w:cs="Times New Roman"/>
          <w:sz w:val="32"/>
          <w:szCs w:val="32"/>
          <w:lang w:val="en-IN"/>
        </w:rPr>
      </w:pPr>
    </w:p>
    <w:p w:rsidR="00BB1351" w:rsidRPr="00662839" w:rsidRDefault="000D4817">
      <w:pPr>
        <w:rPr>
          <w:rFonts w:ascii="Times New Roman" w:hAnsi="Times New Roman" w:cs="Times New Roman"/>
          <w:b/>
          <w:sz w:val="40"/>
          <w:szCs w:val="40"/>
          <w:u w:val="double"/>
          <w:lang w:val="en-IN"/>
        </w:rPr>
      </w:pPr>
      <w:r w:rsidRPr="00662839">
        <w:rPr>
          <w:rFonts w:ascii="Times New Roman" w:hAnsi="Times New Roman" w:cs="Times New Roman"/>
          <w:b/>
          <w:sz w:val="40"/>
          <w:szCs w:val="40"/>
          <w:u w:val="double"/>
          <w:lang w:val="en-IN"/>
        </w:rPr>
        <w:t>Program:</w:t>
      </w:r>
    </w:p>
    <w:p w:rsidR="00662839" w:rsidRDefault="00662839">
      <w:pPr>
        <w:ind w:firstLineChars="100" w:firstLine="320"/>
        <w:rPr>
          <w:ins w:id="4" w:author="Admin" w:date="2023-10-18T10:16:00Z"/>
          <w:rFonts w:ascii="Times New Roman" w:hAnsi="Times New Roman" w:cs="Times New Roman"/>
          <w:sz w:val="32"/>
          <w:szCs w:val="32"/>
          <w:lang w:val="en-IN"/>
        </w:rPr>
      </w:pPr>
    </w:p>
    <w:p w:rsidR="00BB1351" w:rsidRPr="00662839" w:rsidRDefault="000D4817">
      <w:pPr>
        <w:ind w:firstLineChars="100" w:firstLine="320"/>
        <w:rPr>
          <w:rFonts w:ascii="Times New Roman" w:hAnsi="Times New Roman" w:cs="Times New Roman"/>
          <w:sz w:val="32"/>
          <w:szCs w:val="32"/>
          <w:lang w:val="en-IN"/>
        </w:rPr>
      </w:pPr>
      <w:r w:rsidRPr="00662839">
        <w:rPr>
          <w:rFonts w:ascii="Times New Roman" w:hAnsi="Times New Roman" w:cs="Times New Roman"/>
          <w:sz w:val="32"/>
          <w:szCs w:val="32"/>
          <w:lang w:val="en-IN"/>
        </w:rPr>
        <w:t>To predict IMDb scores using Python, you can use various machine learning algorithms. Here's a basic example using linear regression:</w:t>
      </w:r>
    </w:p>
    <w:p w:rsidR="00BB1351" w:rsidRPr="00662839" w:rsidRDefault="00BB1351">
      <w:pPr>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import pandas as pd</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from sklearn.model_selection import train_test_split</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from sklearn.linear_model import LinearRegression</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from sklearn.metrics import mean_squared_error</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1: Load the dataset</w:t>
      </w:r>
    </w:p>
    <w:p w:rsidR="00BB1351" w:rsidRPr="00662839" w:rsidRDefault="000D4817">
      <w:pPr>
        <w:ind w:left="840"/>
        <w:rPr>
          <w:ins w:id="5" w:author="SRI LAKSHMI [2]" w:date="2023-10-17T23:17:00Z"/>
          <w:rFonts w:ascii="Times New Roman" w:hAnsi="Times New Roman" w:cs="Times New Roman"/>
          <w:sz w:val="32"/>
          <w:szCs w:val="32"/>
          <w:lang w:val="en-IN"/>
        </w:rPr>
      </w:pPr>
      <w:r w:rsidRPr="00662839">
        <w:rPr>
          <w:rFonts w:ascii="Times New Roman" w:hAnsi="Times New Roman" w:cs="Times New Roman"/>
          <w:sz w:val="32"/>
          <w:szCs w:val="32"/>
          <w:lang w:val="en-IN"/>
        </w:rPr>
        <w:t>data_path = "path/to/dataset.csv"</w:t>
      </w:r>
    </w:p>
    <w:p w:rsidR="00BB1351" w:rsidRPr="00662839" w:rsidRDefault="000D4817" w:rsidP="00BB1351">
      <w:pPr>
        <w:ind w:firstLineChars="200" w:firstLine="64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 # Replace with the actual path to your dataset</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data = pd.read_csv(data_path)</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lastRenderedPageBreak/>
        <w:t># Step 2: Split the data into features (X) and target variable (y)</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X = data.drop('IMDb_Score', axis=1)  # Assuming 'IMDb_Score' is the column to predict</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y = data['IMDb_Score']</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3: Split the data into training and test sets</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X_train, X_test, y_train, y_test = train_test_split(X, y, test_size=0.2, random_state=123)</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4: Create and train the model</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model = LinearRegression()</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model.fit(X_train, y_train)</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5: Predict using the trained model</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y_pred = model.predict(X_test)</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Step 6: Evaluate the model</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mse = mean_squared_error(y_test, y_pred)</w:t>
      </w: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print("Mean squared error:", mse)</w:t>
      </w:r>
    </w:p>
    <w:p w:rsidR="00BB1351" w:rsidRPr="00662839" w:rsidRDefault="00BB1351">
      <w:pPr>
        <w:ind w:left="840"/>
        <w:rPr>
          <w:rFonts w:ascii="Times New Roman" w:hAnsi="Times New Roman" w:cs="Times New Roman"/>
          <w:sz w:val="32"/>
          <w:szCs w:val="32"/>
          <w:lang w:val="en-IN"/>
        </w:rPr>
      </w:pPr>
    </w:p>
    <w:p w:rsidR="00BB1351" w:rsidRPr="00662839" w:rsidRDefault="000D4817">
      <w:pPr>
        <w:ind w:left="840"/>
        <w:rPr>
          <w:rFonts w:ascii="Times New Roman" w:hAnsi="Times New Roman" w:cs="Times New Roman"/>
          <w:sz w:val="32"/>
          <w:szCs w:val="32"/>
          <w:lang w:val="en-IN"/>
        </w:rPr>
      </w:pPr>
      <w:r w:rsidRPr="00662839">
        <w:rPr>
          <w:rFonts w:ascii="Times New Roman" w:hAnsi="Times New Roman" w:cs="Times New Roman"/>
          <w:sz w:val="32"/>
          <w:szCs w:val="32"/>
          <w:lang w:val="en-IN"/>
        </w:rPr>
        <w:t># You can further assess the model's performance using other metrics or perform hyperparameter tuning as needed.</w:t>
      </w:r>
    </w:p>
    <w:p w:rsidR="00BB1351" w:rsidRPr="00662839" w:rsidRDefault="00BB1351">
      <w:pPr>
        <w:ind w:left="840"/>
        <w:rPr>
          <w:rFonts w:ascii="Times New Roman" w:hAnsi="Times New Roman" w:cs="Times New Roman"/>
          <w:sz w:val="32"/>
          <w:szCs w:val="32"/>
          <w:lang w:val="en-IN"/>
        </w:rPr>
      </w:pPr>
    </w:p>
    <w:p w:rsidR="00BB1351" w:rsidRPr="00662839" w:rsidRDefault="000D4817">
      <w:pPr>
        <w:rPr>
          <w:ins w:id="6" w:author="SRI LAKSHMI [2]" w:date="2023-10-17T23:19:00Z"/>
          <w:rFonts w:ascii="Times New Roman" w:hAnsi="Times New Roman" w:cs="Times New Roman"/>
          <w:sz w:val="32"/>
          <w:szCs w:val="32"/>
          <w:lang w:val="en-IN"/>
        </w:rPr>
      </w:pPr>
      <w:r w:rsidRPr="00662839">
        <w:rPr>
          <w:rFonts w:ascii="Times New Roman" w:hAnsi="Times New Roman" w:cs="Times New Roman"/>
          <w:sz w:val="32"/>
          <w:szCs w:val="32"/>
          <w:lang w:val="en-IN"/>
        </w:rPr>
        <w:t>This is a basic example using linear regression. Depending on the nature of your dataset and the specific problem, these might want to use different algorithms or apply additional preprocessing and feature engineering techniques.</w:t>
      </w:r>
    </w:p>
    <w:p w:rsidR="00BB1351" w:rsidRPr="00662839" w:rsidRDefault="00BB1351">
      <w:pPr>
        <w:rPr>
          <w:ins w:id="7" w:author="SRI LAKSHMI [2]" w:date="2023-10-17T23:19:00Z"/>
          <w:rFonts w:ascii="Times New Roman" w:hAnsi="Times New Roman" w:cs="Times New Roman"/>
          <w:sz w:val="32"/>
          <w:szCs w:val="32"/>
          <w:lang w:val="en-IN"/>
        </w:rPr>
      </w:pPr>
    </w:p>
    <w:p w:rsidR="000140D8" w:rsidRDefault="000140D8">
      <w:pPr>
        <w:rPr>
          <w:ins w:id="8" w:author="Admin" w:date="2023-10-18T10:31:00Z"/>
          <w:rFonts w:ascii="Times New Roman" w:hAnsi="Times New Roman" w:cs="Times New Roman"/>
          <w:b/>
          <w:bCs/>
          <w:sz w:val="40"/>
          <w:szCs w:val="40"/>
          <w:u w:val="double"/>
          <w:lang w:val="en-IN"/>
        </w:rPr>
      </w:pPr>
    </w:p>
    <w:p w:rsidR="00BB1351" w:rsidRPr="00662839" w:rsidRDefault="000D4817">
      <w:pPr>
        <w:rPr>
          <w:rFonts w:ascii="Times New Roman" w:hAnsi="Times New Roman" w:cs="Times New Roman"/>
          <w:b/>
          <w:bCs/>
          <w:sz w:val="40"/>
          <w:szCs w:val="40"/>
          <w:u w:val="double"/>
          <w:lang w:val="en-IN"/>
        </w:rPr>
      </w:pPr>
      <w:r w:rsidRPr="00662839">
        <w:rPr>
          <w:rFonts w:ascii="Times New Roman" w:hAnsi="Times New Roman" w:cs="Times New Roman"/>
          <w:b/>
          <w:bCs/>
          <w:sz w:val="40"/>
          <w:szCs w:val="40"/>
          <w:u w:val="double"/>
          <w:lang w:val="en-IN"/>
        </w:rPr>
        <w:t>PREPROCESSING OF DATASET :</w:t>
      </w:r>
    </w:p>
    <w:p w:rsidR="000140D8" w:rsidRDefault="000140D8" w:rsidP="00F62097">
      <w:pPr>
        <w:ind w:left="360"/>
        <w:rPr>
          <w:ins w:id="9" w:author="Admin" w:date="2023-10-18T10:31:00Z"/>
          <w:rFonts w:ascii="Times New Roman" w:hAnsi="Times New Roman" w:cs="Times New Roman"/>
          <w:sz w:val="32"/>
          <w:szCs w:val="32"/>
          <w:lang w:val="en-IN"/>
        </w:rPr>
      </w:pPr>
    </w:p>
    <w:p w:rsidR="00662839" w:rsidRPr="000140D8" w:rsidRDefault="000D4817" w:rsidP="000140D8">
      <w:pPr>
        <w:pStyle w:val="ListParagraph"/>
        <w:numPr>
          <w:ilvl w:val="0"/>
          <w:numId w:val="3"/>
        </w:numPr>
        <w:rPr>
          <w:rFonts w:ascii="Times New Roman" w:hAnsi="Times New Roman" w:cs="Times New Roman"/>
          <w:sz w:val="32"/>
          <w:szCs w:val="32"/>
          <w:lang w:val="en-IN"/>
        </w:rPr>
      </w:pPr>
      <w:r w:rsidRPr="000140D8">
        <w:rPr>
          <w:rFonts w:ascii="Times New Roman" w:hAnsi="Times New Roman" w:cs="Times New Roman"/>
          <w:sz w:val="32"/>
          <w:szCs w:val="32"/>
          <w:lang w:val="en-IN"/>
        </w:rPr>
        <w:t>Preprocessing of a dataset refers to the steps taken to transform and prepare the data for further analysis or modeling.</w:t>
      </w:r>
    </w:p>
    <w:p w:rsidR="000140D8" w:rsidRDefault="000140D8" w:rsidP="000140D8">
      <w:pPr>
        <w:ind w:left="360"/>
        <w:rPr>
          <w:ins w:id="10" w:author="Admin" w:date="2023-10-18T10:31:00Z"/>
          <w:rFonts w:ascii="Times New Roman" w:hAnsi="Times New Roman" w:cs="Times New Roman"/>
          <w:sz w:val="32"/>
          <w:szCs w:val="32"/>
          <w:lang w:val="en-IN"/>
        </w:rPr>
      </w:pPr>
    </w:p>
    <w:p w:rsidR="00662839" w:rsidRPr="000140D8" w:rsidRDefault="000D4817" w:rsidP="000140D8">
      <w:pPr>
        <w:pStyle w:val="ListParagraph"/>
        <w:numPr>
          <w:ilvl w:val="0"/>
          <w:numId w:val="3"/>
        </w:numPr>
        <w:rPr>
          <w:ins w:id="11" w:author="Admin" w:date="2023-10-18T10:16:00Z"/>
          <w:rFonts w:ascii="Times New Roman" w:hAnsi="Times New Roman" w:cs="Times New Roman"/>
          <w:sz w:val="32"/>
          <w:szCs w:val="32"/>
          <w:lang w:val="en-IN"/>
        </w:rPr>
      </w:pPr>
      <w:r w:rsidRPr="000140D8">
        <w:rPr>
          <w:rFonts w:ascii="Times New Roman" w:hAnsi="Times New Roman" w:cs="Times New Roman"/>
          <w:sz w:val="32"/>
          <w:szCs w:val="32"/>
          <w:lang w:val="en-IN"/>
        </w:rPr>
        <w:t xml:space="preserve">It involves handling missing values, removing irrelevant or noisy data, transforming categorical variables, and scaling numeric data, among other tasks. </w:t>
      </w:r>
    </w:p>
    <w:p w:rsidR="000140D8" w:rsidRDefault="000140D8" w:rsidP="000140D8">
      <w:pPr>
        <w:ind w:left="360"/>
        <w:rPr>
          <w:ins w:id="12" w:author="Admin" w:date="2023-10-18T10:31:00Z"/>
          <w:rFonts w:ascii="Times New Roman" w:hAnsi="Times New Roman" w:cs="Times New Roman"/>
          <w:sz w:val="32"/>
          <w:szCs w:val="32"/>
          <w:lang w:val="en-IN"/>
        </w:rPr>
      </w:pPr>
    </w:p>
    <w:p w:rsidR="00BB1351" w:rsidRPr="000140D8" w:rsidRDefault="000D4817" w:rsidP="000140D8">
      <w:pPr>
        <w:pStyle w:val="ListParagraph"/>
        <w:numPr>
          <w:ilvl w:val="0"/>
          <w:numId w:val="3"/>
        </w:numPr>
        <w:rPr>
          <w:rFonts w:ascii="Times New Roman" w:hAnsi="Times New Roman" w:cs="Times New Roman"/>
          <w:sz w:val="32"/>
          <w:szCs w:val="32"/>
          <w:lang w:val="en-IN"/>
        </w:rPr>
      </w:pPr>
      <w:r w:rsidRPr="000140D8">
        <w:rPr>
          <w:rFonts w:ascii="Times New Roman" w:hAnsi="Times New Roman" w:cs="Times New Roman"/>
          <w:sz w:val="32"/>
          <w:szCs w:val="32"/>
          <w:lang w:val="en-IN"/>
        </w:rPr>
        <w:t>The preprocessing steps vary depending on the nature of the dataset and the specific requirements of the problem at hand.</w:t>
      </w:r>
    </w:p>
    <w:p w:rsidR="00662839" w:rsidRDefault="00662839" w:rsidP="00F62097">
      <w:pPr>
        <w:rPr>
          <w:ins w:id="13" w:author="Admin" w:date="2023-10-18T10:17:00Z"/>
          <w:rFonts w:ascii="Times New Roman" w:hAnsi="Times New Roman" w:cs="Times New Roman"/>
          <w:b/>
          <w:sz w:val="40"/>
          <w:szCs w:val="40"/>
          <w:u w:val="double"/>
          <w:lang w:val="en-IN"/>
        </w:rPr>
      </w:pPr>
    </w:p>
    <w:p w:rsidR="00D50BFF" w:rsidRPr="00662839" w:rsidRDefault="00D50BFF">
      <w:pPr>
        <w:rPr>
          <w:rFonts w:ascii="Times New Roman" w:hAnsi="Times New Roman" w:cs="Times New Roman"/>
          <w:b/>
          <w:sz w:val="40"/>
          <w:szCs w:val="40"/>
          <w:u w:val="double"/>
          <w:lang w:val="en-IN"/>
        </w:rPr>
      </w:pPr>
      <w:r w:rsidRPr="00662839">
        <w:rPr>
          <w:rFonts w:ascii="Times New Roman" w:hAnsi="Times New Roman" w:cs="Times New Roman"/>
          <w:b/>
          <w:sz w:val="40"/>
          <w:szCs w:val="40"/>
          <w:u w:val="double"/>
          <w:lang w:val="en-IN"/>
        </w:rPr>
        <w:t>SYNTAX FOR PREPROCESSING THE DATASET :</w:t>
      </w:r>
    </w:p>
    <w:p w:rsidR="00662839" w:rsidRDefault="00D50BFF">
      <w:pPr>
        <w:rPr>
          <w:ins w:id="14" w:author="Admin" w:date="2023-10-18T10:17:00Z"/>
          <w:rFonts w:ascii="Times New Roman" w:hAnsi="Times New Roman" w:cs="Times New Roman"/>
          <w:b/>
          <w:sz w:val="40"/>
          <w:szCs w:val="40"/>
          <w:lang w:val="en-IN"/>
        </w:rPr>
      </w:pPr>
      <w:r w:rsidRPr="00662839">
        <w:rPr>
          <w:rFonts w:ascii="Times New Roman" w:hAnsi="Times New Roman" w:cs="Times New Roman"/>
          <w:b/>
          <w:sz w:val="40"/>
          <w:szCs w:val="40"/>
          <w:lang w:val="en-IN"/>
        </w:rPr>
        <w:tab/>
      </w:r>
      <w:r w:rsidRPr="00662839">
        <w:rPr>
          <w:rFonts w:ascii="Times New Roman" w:hAnsi="Times New Roman" w:cs="Times New Roman"/>
          <w:b/>
          <w:sz w:val="40"/>
          <w:szCs w:val="40"/>
          <w:lang w:val="en-IN"/>
        </w:rPr>
        <w:tab/>
      </w:r>
    </w:p>
    <w:p w:rsidR="003C0AD9" w:rsidRPr="00662839" w:rsidRDefault="00D50BFF" w:rsidP="00662839">
      <w:pPr>
        <w:ind w:firstLine="420"/>
        <w:rPr>
          <w:ins w:id="15" w:author="Admin" w:date="2023-10-18T10:04:00Z"/>
          <w:rFonts w:ascii="Times New Roman" w:hAnsi="Times New Roman" w:cs="Times New Roman"/>
          <w:b/>
          <w:bCs/>
          <w:sz w:val="40"/>
          <w:szCs w:val="40"/>
          <w:u w:val="double"/>
          <w:lang w:val="en-IN"/>
        </w:rPr>
      </w:pPr>
      <w:r w:rsidRPr="00662839">
        <w:rPr>
          <w:rFonts w:ascii="Times New Roman" w:hAnsi="Times New Roman" w:cs="Times New Roman"/>
          <w:sz w:val="32"/>
          <w:szCs w:val="32"/>
          <w:lang w:val="en-IN"/>
        </w:rPr>
        <w:t>The Syntax for preprocessing data depends on programming language and libraries you are using.</w:t>
      </w:r>
      <w:r w:rsidR="003C0AD9" w:rsidRPr="00662839">
        <w:rPr>
          <w:rFonts w:ascii="Times New Roman" w:hAnsi="Times New Roman" w:cs="Times New Roman"/>
          <w:sz w:val="32"/>
          <w:szCs w:val="32"/>
          <w:lang w:val="en-IN"/>
        </w:rPr>
        <w:t>Here we are using more libraries such as pandas etc..</w:t>
      </w:r>
    </w:p>
    <w:p w:rsidR="00662839" w:rsidRDefault="00662839">
      <w:pPr>
        <w:rPr>
          <w:ins w:id="16" w:author="Admin" w:date="2023-10-18T10:17:00Z"/>
          <w:rFonts w:ascii="Times New Roman" w:hAnsi="Times New Roman" w:cs="Times New Roman"/>
          <w:b/>
          <w:bCs/>
          <w:sz w:val="40"/>
          <w:szCs w:val="40"/>
          <w:u w:val="double"/>
          <w:lang w:val="en-IN"/>
        </w:rPr>
      </w:pPr>
    </w:p>
    <w:p w:rsidR="00662839" w:rsidRDefault="00662839">
      <w:pPr>
        <w:rPr>
          <w:ins w:id="17" w:author="Admin" w:date="2023-10-18T10:17:00Z"/>
          <w:rFonts w:ascii="Times New Roman" w:hAnsi="Times New Roman" w:cs="Times New Roman"/>
          <w:b/>
          <w:bCs/>
          <w:sz w:val="40"/>
          <w:szCs w:val="40"/>
          <w:u w:val="double"/>
          <w:lang w:val="en-IN"/>
        </w:rPr>
      </w:pPr>
    </w:p>
    <w:p w:rsidR="00BB1351" w:rsidRPr="00662839" w:rsidRDefault="000D4817">
      <w:pPr>
        <w:rPr>
          <w:rFonts w:ascii="Times New Roman" w:hAnsi="Times New Roman" w:cs="Times New Roman"/>
          <w:b/>
          <w:bCs/>
          <w:sz w:val="40"/>
          <w:szCs w:val="40"/>
          <w:u w:val="double"/>
          <w:lang w:val="en-IN"/>
        </w:rPr>
      </w:pPr>
      <w:r w:rsidRPr="00662839">
        <w:rPr>
          <w:rFonts w:ascii="Times New Roman" w:hAnsi="Times New Roman" w:cs="Times New Roman"/>
          <w:b/>
          <w:bCs/>
          <w:sz w:val="40"/>
          <w:szCs w:val="40"/>
          <w:u w:val="double"/>
          <w:lang w:val="en-IN"/>
        </w:rPr>
        <w:t>Here are some commonly performed preprocessing steps:</w:t>
      </w:r>
    </w:p>
    <w:p w:rsidR="00BB1351" w:rsidRPr="00662839" w:rsidRDefault="00BB1351">
      <w:pPr>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1. Handling missing data: This involves identifying and dealing with missing values in the dataset. Options include removing rows or columns with missing values, imputing missing values with the mean or median, or using advanced imputation techniques.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2. Removing irrelevant data: If the dataset contains unnecessary columns or attributes that won't contribute to the analysis or modeling, those columns can be dropped or removed from the dataset.</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3. Handling categorical variables: Categorical variables, such as text labels or nominal values, need to be converted into a numerical representation for machine learning algorithms to process them. This process is known as encoding or one-hot encoding and can be done using techniques like label encoding or creating dummy variables.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4. Scaling numeric data: Numeric variables that have different scales or units can be standardized or normalized to ensure they are on a similar scale. Common techniques include min-max scaling or standardization using mean and standard deviation.</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5. Handling outliers: Outliers, which are extreme or unusual values in the dataset, can impact the modeling process. They can be treated by either removing them, transforming them, or using robust algorithms that are less sensitive to outliers.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6. Feature engineering: This involves creating new features from existing ones that may improve the performance of the model. It could include operations like polynomial expansion, log transforms, or creating interaction terms.</w:t>
      </w:r>
    </w:p>
    <w:p w:rsidR="00BB1351" w:rsidRPr="00662839" w:rsidRDefault="00BB1351" w:rsidP="00662839">
      <w:pPr>
        <w:ind w:left="420"/>
        <w:rPr>
          <w:rFonts w:ascii="Times New Roman" w:hAnsi="Times New Roman" w:cs="Times New Roman"/>
          <w:sz w:val="32"/>
          <w:szCs w:val="32"/>
          <w:lang w:val="en-IN"/>
        </w:rPr>
      </w:pPr>
    </w:p>
    <w:p w:rsidR="00BB1351" w:rsidRPr="00662839" w:rsidRDefault="000D4817" w:rsidP="00662839">
      <w:pPr>
        <w:ind w:left="420"/>
        <w:rPr>
          <w:rFonts w:ascii="Times New Roman" w:hAnsi="Times New Roman" w:cs="Times New Roman"/>
          <w:sz w:val="32"/>
          <w:szCs w:val="32"/>
          <w:lang w:val="en-IN"/>
        </w:rPr>
      </w:pPr>
      <w:r w:rsidRPr="00662839">
        <w:rPr>
          <w:rFonts w:ascii="Times New Roman" w:hAnsi="Times New Roman" w:cs="Times New Roman"/>
          <w:sz w:val="32"/>
          <w:szCs w:val="32"/>
          <w:lang w:val="en-IN"/>
        </w:rPr>
        <w:t>7. Splitting into training and testing sets: The dataset is typically split into a training set and a testing set to assess the model's performance. The training set is used to train the model, while the testing set is used to evaluate its performance on unseen data.</w:t>
      </w:r>
    </w:p>
    <w:p w:rsidR="00BB1351" w:rsidRPr="00662839" w:rsidRDefault="00BB1351">
      <w:pPr>
        <w:rPr>
          <w:rFonts w:ascii="Times New Roman" w:hAnsi="Times New Roman" w:cs="Times New Roman"/>
          <w:sz w:val="32"/>
          <w:szCs w:val="32"/>
          <w:lang w:val="en-IN"/>
        </w:rPr>
      </w:pPr>
    </w:p>
    <w:p w:rsidR="00BB1351" w:rsidRPr="00662839" w:rsidRDefault="000D4817">
      <w:pPr>
        <w:rPr>
          <w:rFonts w:ascii="Times New Roman" w:hAnsi="Times New Roman" w:cs="Times New Roman"/>
          <w:sz w:val="32"/>
          <w:szCs w:val="32"/>
          <w:lang w:val="en-IN"/>
        </w:rPr>
      </w:pPr>
      <w:r w:rsidRPr="00662839">
        <w:rPr>
          <w:rFonts w:ascii="Times New Roman" w:hAnsi="Times New Roman" w:cs="Times New Roman"/>
          <w:sz w:val="32"/>
          <w:szCs w:val="32"/>
          <w:lang w:val="en-IN"/>
        </w:rPr>
        <w:t>These are general steps in preprocessing a dataset, and the specific preprocessing required may vary depending on the dataset and the machine learning task being undertaken.</w:t>
      </w:r>
    </w:p>
    <w:p w:rsidR="00BB1351" w:rsidRPr="00662839" w:rsidRDefault="00BB1351">
      <w:pPr>
        <w:rPr>
          <w:rFonts w:ascii="Times New Roman" w:hAnsi="Times New Roman" w:cs="Times New Roman"/>
          <w:sz w:val="32"/>
          <w:szCs w:val="32"/>
          <w:lang w:val="en-IN"/>
        </w:rPr>
      </w:pPr>
    </w:p>
    <w:p w:rsidR="00BB1351" w:rsidRPr="00662839" w:rsidRDefault="00BB1351">
      <w:pPr>
        <w:rPr>
          <w:rFonts w:ascii="Times New Roman" w:hAnsi="Times New Roman" w:cs="Times New Roman"/>
          <w:sz w:val="32"/>
          <w:szCs w:val="32"/>
          <w:u w:val="double"/>
          <w:lang w:val="en-IN"/>
        </w:rPr>
      </w:pPr>
      <w:r w:rsidRPr="00662839">
        <w:rPr>
          <w:rFonts w:ascii="Times New Roman" w:hAnsi="Times New Roman" w:cs="Times New Roman"/>
          <w:b/>
          <w:bCs/>
          <w:sz w:val="40"/>
          <w:szCs w:val="40"/>
          <w:u w:val="double"/>
          <w:lang w:val="en-IN"/>
        </w:rPr>
        <w:t>Steps Involved in Data Preprocessing:</w:t>
      </w:r>
    </w:p>
    <w:p w:rsidR="00BB1351" w:rsidRPr="00662839" w:rsidRDefault="00BB1351">
      <w:pPr>
        <w:rPr>
          <w:rFonts w:ascii="Times New Roman" w:hAnsi="Times New Roman" w:cs="Times New Roman"/>
          <w:sz w:val="32"/>
          <w:szCs w:val="32"/>
          <w:lang w:val="en-IN"/>
        </w:rPr>
      </w:pPr>
    </w:p>
    <w:p w:rsidR="00BB1351" w:rsidRPr="00662839" w:rsidRDefault="00BB1351">
      <w:pPr>
        <w:rPr>
          <w:rFonts w:ascii="Times New Roman" w:hAnsi="Times New Roman" w:cs="Times New Roman"/>
          <w:sz w:val="32"/>
          <w:szCs w:val="32"/>
          <w:lang w:val="en-IN"/>
        </w:rPr>
      </w:pPr>
      <w:r w:rsidRPr="00662839">
        <w:rPr>
          <w:rFonts w:ascii="Times New Roman" w:hAnsi="Times New Roman" w:cs="Times New Roman"/>
          <w:b/>
          <w:bCs/>
          <w:sz w:val="32"/>
          <w:szCs w:val="32"/>
          <w:lang w:val="en-IN"/>
        </w:rPr>
        <w:t>1. Data Cleaning:</w:t>
      </w:r>
    </w:p>
    <w:p w:rsidR="00BB1351" w:rsidRPr="00662839" w:rsidRDefault="000D4817">
      <w:pPr>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The data can have many irrelevant and missing parts. To handle this part, data cleaning is done. It involves handling of missing data, noisy data etc. </w:t>
      </w:r>
    </w:p>
    <w:p w:rsidR="00BB1351" w:rsidRPr="00662839" w:rsidRDefault="00BB1351">
      <w:pPr>
        <w:rPr>
          <w:rFonts w:ascii="Times New Roman" w:hAnsi="Times New Roman" w:cs="Times New Roman"/>
          <w:sz w:val="32"/>
          <w:szCs w:val="32"/>
          <w:lang w:val="en-IN"/>
        </w:rPr>
      </w:pPr>
    </w:p>
    <w:p w:rsidR="00BB1351" w:rsidRPr="00662839" w:rsidRDefault="00BB1351">
      <w:pPr>
        <w:rPr>
          <w:rFonts w:ascii="Times New Roman" w:hAnsi="Times New Roman" w:cs="Times New Roman"/>
          <w:sz w:val="32"/>
          <w:szCs w:val="32"/>
          <w:lang w:val="en-IN"/>
        </w:rPr>
      </w:pPr>
    </w:p>
    <w:p w:rsidR="00BB1351" w:rsidRPr="00662839" w:rsidRDefault="00BB1351">
      <w:pPr>
        <w:rPr>
          <w:rFonts w:ascii="Times New Roman" w:hAnsi="Times New Roman" w:cs="Times New Roman"/>
          <w:b/>
          <w:bCs/>
          <w:sz w:val="32"/>
          <w:szCs w:val="32"/>
          <w:lang w:val="en-IN"/>
        </w:rPr>
      </w:pPr>
      <w:r w:rsidRPr="00662839">
        <w:rPr>
          <w:rFonts w:ascii="Times New Roman" w:hAnsi="Times New Roman" w:cs="Times New Roman"/>
          <w:b/>
          <w:bCs/>
          <w:sz w:val="32"/>
          <w:szCs w:val="32"/>
          <w:lang w:val="en-IN"/>
        </w:rPr>
        <w:t xml:space="preserve">(a). Missing Data: </w:t>
      </w:r>
    </w:p>
    <w:p w:rsidR="00BB1351" w:rsidRPr="00662839" w:rsidRDefault="000D4817" w:rsidP="004F65D0">
      <w:pPr>
        <w:ind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This situation arises when some data is missing in the data. It can be handled in various ways. </w:t>
      </w:r>
    </w:p>
    <w:p w:rsidR="00BB1351" w:rsidRPr="00662839" w:rsidRDefault="000D4817" w:rsidP="004F65D0">
      <w:pPr>
        <w:ind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Some of them are: </w:t>
      </w:r>
    </w:p>
    <w:p w:rsidR="00BB1351" w:rsidRPr="00662839" w:rsidRDefault="000D4817" w:rsidP="004F65D0">
      <w:pPr>
        <w:ind w:left="420" w:firstLine="420"/>
        <w:rPr>
          <w:rFonts w:ascii="Times New Roman" w:hAnsi="Times New Roman" w:cs="Times New Roman"/>
          <w:sz w:val="32"/>
          <w:szCs w:val="32"/>
          <w:lang w:val="en-IN"/>
        </w:rPr>
      </w:pPr>
      <w:r w:rsidRPr="00662839">
        <w:rPr>
          <w:rFonts w:ascii="Times New Roman" w:hAnsi="Times New Roman" w:cs="Times New Roman"/>
          <w:color w:val="C45911" w:themeColor="accent2" w:themeShade="BF"/>
          <w:sz w:val="32"/>
          <w:szCs w:val="32"/>
          <w:lang w:val="en-IN"/>
        </w:rPr>
        <w:t xml:space="preserve">Ignore the tuples: </w:t>
      </w:r>
    </w:p>
    <w:p w:rsidR="00BB1351" w:rsidRPr="00662839" w:rsidRDefault="000D4817" w:rsidP="004F65D0">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This approach is suitable only when the dataset we have is quite large and multiple values are missing within a tuple. </w:t>
      </w:r>
    </w:p>
    <w:p w:rsidR="00BB1351" w:rsidRPr="00662839" w:rsidRDefault="00BB1351">
      <w:pPr>
        <w:rPr>
          <w:rFonts w:ascii="Times New Roman" w:hAnsi="Times New Roman" w:cs="Times New Roman"/>
          <w:sz w:val="32"/>
          <w:szCs w:val="32"/>
          <w:lang w:val="en-IN"/>
        </w:rPr>
      </w:pPr>
    </w:p>
    <w:p w:rsidR="00BB1351" w:rsidRPr="00662839" w:rsidRDefault="00BB1351" w:rsidP="004F65D0">
      <w:pPr>
        <w:ind w:left="420" w:firstLine="420"/>
        <w:rPr>
          <w:rFonts w:ascii="Times New Roman" w:hAnsi="Times New Roman" w:cs="Times New Roman"/>
          <w:color w:val="C45911" w:themeColor="accent2" w:themeShade="BF"/>
          <w:sz w:val="32"/>
          <w:szCs w:val="32"/>
          <w:lang w:val="en-IN"/>
        </w:rPr>
      </w:pPr>
      <w:r w:rsidRPr="00662839">
        <w:rPr>
          <w:rFonts w:ascii="Times New Roman" w:hAnsi="Times New Roman" w:cs="Times New Roman"/>
          <w:color w:val="C45911" w:themeColor="accent2" w:themeShade="BF"/>
          <w:sz w:val="32"/>
          <w:szCs w:val="32"/>
          <w:lang w:val="en-IN"/>
        </w:rPr>
        <w:t xml:space="preserve">Fill the Missing values: </w:t>
      </w:r>
    </w:p>
    <w:p w:rsidR="00BB1351" w:rsidRPr="00662839" w:rsidRDefault="000D4817" w:rsidP="004F65D0">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There are various ways to do this task. You can choose to fill the missing values manually, by attribute mean or the most probable value. </w:t>
      </w:r>
    </w:p>
    <w:p w:rsidR="00BB1351" w:rsidRPr="00662839" w:rsidRDefault="00BB1351">
      <w:pPr>
        <w:rPr>
          <w:rFonts w:ascii="Times New Roman" w:hAnsi="Times New Roman" w:cs="Times New Roman"/>
          <w:sz w:val="32"/>
          <w:szCs w:val="32"/>
          <w:lang w:val="en-IN"/>
        </w:rPr>
      </w:pPr>
    </w:p>
    <w:p w:rsidR="00BB1351" w:rsidRPr="00662839" w:rsidRDefault="00BB1351">
      <w:pPr>
        <w:rPr>
          <w:rFonts w:ascii="Times New Roman" w:hAnsi="Times New Roman" w:cs="Times New Roman"/>
          <w:b/>
          <w:bCs/>
          <w:sz w:val="32"/>
          <w:szCs w:val="32"/>
          <w:lang w:val="en-IN"/>
        </w:rPr>
      </w:pPr>
      <w:r w:rsidRPr="00662839">
        <w:rPr>
          <w:rFonts w:ascii="Times New Roman" w:hAnsi="Times New Roman" w:cs="Times New Roman"/>
          <w:b/>
          <w:bCs/>
          <w:sz w:val="32"/>
          <w:szCs w:val="32"/>
          <w:lang w:val="en-IN"/>
        </w:rPr>
        <w:t xml:space="preserve">(b). Noisy Data: </w:t>
      </w:r>
    </w:p>
    <w:p w:rsidR="00BB1351" w:rsidRPr="00662839" w:rsidRDefault="000D4817" w:rsidP="00BB1351">
      <w:pPr>
        <w:ind w:firstLine="420"/>
        <w:rPr>
          <w:ins w:id="18" w:author="SRI LAKSHMI [2]" w:date="2023-10-18T00:04:00Z"/>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Noisy data is a meaningless data that can’t be interpreted by machines.It can be generated due to faulty data collection, data entry errors etc. </w:t>
      </w:r>
    </w:p>
    <w:p w:rsidR="00BB1351" w:rsidRPr="00662839" w:rsidRDefault="000D4817" w:rsidP="00BB1351">
      <w:pPr>
        <w:ind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It can be handled in following ways : </w:t>
      </w:r>
    </w:p>
    <w:p w:rsidR="00F62097" w:rsidRDefault="00F62097" w:rsidP="00BB1351">
      <w:pPr>
        <w:ind w:left="420" w:firstLine="420"/>
        <w:rPr>
          <w:ins w:id="19" w:author="Admin" w:date="2023-10-18T10:29:00Z"/>
          <w:rFonts w:ascii="Times New Roman" w:hAnsi="Times New Roman" w:cs="Times New Roman"/>
          <w:bCs/>
          <w:color w:val="C45911" w:themeColor="accent2" w:themeShade="BF"/>
          <w:sz w:val="32"/>
          <w:szCs w:val="32"/>
          <w:lang w:val="en-IN"/>
        </w:rPr>
      </w:pPr>
    </w:p>
    <w:p w:rsidR="00BB1351" w:rsidRPr="00662839" w:rsidRDefault="00BB1351" w:rsidP="00BB1351">
      <w:pPr>
        <w:ind w:left="420"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Binning Method: </w:t>
      </w:r>
    </w:p>
    <w:p w:rsidR="00BB1351" w:rsidRPr="00662839" w:rsidRDefault="000D4817" w:rsidP="00BB1351">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rsidR="00F62097" w:rsidRDefault="00F62097" w:rsidP="00662839">
      <w:pPr>
        <w:ind w:left="840"/>
        <w:rPr>
          <w:ins w:id="20" w:author="Admin" w:date="2023-10-18T10:28:00Z"/>
          <w:rFonts w:ascii="Times New Roman" w:hAnsi="Times New Roman" w:cs="Times New Roman"/>
          <w:bCs/>
          <w:color w:val="C45911" w:themeColor="accent2" w:themeShade="BF"/>
          <w:sz w:val="32"/>
          <w:szCs w:val="32"/>
          <w:lang w:val="en-IN"/>
        </w:rPr>
      </w:pPr>
    </w:p>
    <w:p w:rsidR="00F62097" w:rsidRDefault="00F62097" w:rsidP="00662839">
      <w:pPr>
        <w:ind w:left="840"/>
        <w:rPr>
          <w:ins w:id="21" w:author="Admin" w:date="2023-10-18T10:28:00Z"/>
          <w:rFonts w:ascii="Times New Roman" w:hAnsi="Times New Roman" w:cs="Times New Roman"/>
          <w:bCs/>
          <w:color w:val="C45911" w:themeColor="accent2" w:themeShade="BF"/>
          <w:sz w:val="32"/>
          <w:szCs w:val="32"/>
          <w:lang w:val="en-IN"/>
        </w:rPr>
      </w:pPr>
    </w:p>
    <w:p w:rsidR="00BB1351" w:rsidRPr="00662839" w:rsidRDefault="00BB1351" w:rsidP="00662839">
      <w:pPr>
        <w:ind w:left="84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Regression:</w:t>
      </w:r>
    </w:p>
    <w:p w:rsidR="00BB1351" w:rsidRPr="00662839" w:rsidDel="00662839" w:rsidRDefault="000D4817" w:rsidP="00BB1351">
      <w:pPr>
        <w:ind w:left="840" w:firstLine="420"/>
        <w:rPr>
          <w:del w:id="22" w:author="Admin" w:date="2023-10-18T10:18:00Z"/>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Here data can be made smooth by fitting it to a regression function.The regression used may be linear (having one independent variable) or multiple (having multiple independent variables). </w:t>
      </w:r>
    </w:p>
    <w:p w:rsidR="00BB1351" w:rsidRPr="00662839" w:rsidRDefault="00BB1351" w:rsidP="00BB1351">
      <w:pPr>
        <w:ind w:left="420"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Clustering: </w:t>
      </w:r>
    </w:p>
    <w:p w:rsidR="00BB1351" w:rsidRPr="00662839" w:rsidRDefault="000D4817" w:rsidP="00BB1351">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This approach groups the similar data in a cluster. The outliers may be undetected or it will fall outside the clusters. </w:t>
      </w:r>
    </w:p>
    <w:p w:rsidR="00662839" w:rsidRDefault="00662839">
      <w:pPr>
        <w:rPr>
          <w:ins w:id="23" w:author="Admin" w:date="2023-10-18T10:18:00Z"/>
          <w:rFonts w:ascii="Times New Roman" w:hAnsi="Times New Roman" w:cs="Times New Roman"/>
          <w:b/>
          <w:bCs/>
          <w:sz w:val="32"/>
          <w:szCs w:val="32"/>
          <w:lang w:val="en-IN"/>
        </w:rPr>
      </w:pPr>
    </w:p>
    <w:p w:rsidR="00BB1351" w:rsidRPr="00662839" w:rsidRDefault="00BB1351">
      <w:pPr>
        <w:rPr>
          <w:rFonts w:ascii="Times New Roman" w:hAnsi="Times New Roman" w:cs="Times New Roman"/>
          <w:b/>
          <w:bCs/>
          <w:sz w:val="32"/>
          <w:szCs w:val="32"/>
          <w:lang w:val="en-IN"/>
        </w:rPr>
      </w:pPr>
      <w:r w:rsidRPr="00662839">
        <w:rPr>
          <w:rFonts w:ascii="Times New Roman" w:hAnsi="Times New Roman" w:cs="Times New Roman"/>
          <w:b/>
          <w:bCs/>
          <w:sz w:val="32"/>
          <w:szCs w:val="32"/>
          <w:lang w:val="en-IN"/>
        </w:rPr>
        <w:t xml:space="preserve">2. Data Transformation: </w:t>
      </w:r>
    </w:p>
    <w:p w:rsidR="00BB1351" w:rsidRPr="00662839" w:rsidRDefault="000D4817" w:rsidP="00BB1351">
      <w:pPr>
        <w:ind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This step is taken in order to transform the data in appropriate forms suitable for mining process. This involves following ways: </w:t>
      </w:r>
    </w:p>
    <w:p w:rsidR="00BB1351" w:rsidRPr="00662839" w:rsidRDefault="00BB1351">
      <w:pPr>
        <w:rPr>
          <w:rFonts w:ascii="Times New Roman" w:hAnsi="Times New Roman" w:cs="Times New Roman"/>
          <w:sz w:val="32"/>
          <w:szCs w:val="32"/>
          <w:lang w:val="en-IN"/>
        </w:rPr>
      </w:pPr>
    </w:p>
    <w:p w:rsidR="00BB1351" w:rsidRPr="00662839" w:rsidRDefault="00BB1351" w:rsidP="00BB1351">
      <w:pPr>
        <w:ind w:left="420"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Normalization: </w:t>
      </w:r>
    </w:p>
    <w:p w:rsidR="00BB1351" w:rsidRPr="00662839" w:rsidRDefault="000D4817" w:rsidP="00BB1351">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It is done in order to scale the data values in a specified range (-1.0 to 1.0 or 0.0 to 1.0) </w:t>
      </w:r>
    </w:p>
    <w:p w:rsidR="00BB1351" w:rsidRPr="00662839" w:rsidRDefault="00BB1351">
      <w:pPr>
        <w:rPr>
          <w:rFonts w:ascii="Times New Roman" w:hAnsi="Times New Roman" w:cs="Times New Roman"/>
          <w:sz w:val="32"/>
          <w:szCs w:val="32"/>
          <w:lang w:val="en-IN"/>
        </w:rPr>
      </w:pPr>
    </w:p>
    <w:p w:rsidR="00BB1351" w:rsidRPr="00662839" w:rsidRDefault="00BB1351" w:rsidP="00BB1351">
      <w:pPr>
        <w:ind w:left="420"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Attribute Selection: </w:t>
      </w:r>
    </w:p>
    <w:p w:rsidR="00BB1351" w:rsidRPr="00662839" w:rsidRDefault="000D4817" w:rsidP="00BB1351">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In this strategy, new attributes are constructed from the given set of attributes to help the mining process. </w:t>
      </w:r>
    </w:p>
    <w:p w:rsidR="00BB1351" w:rsidRPr="00662839" w:rsidRDefault="00BB1351">
      <w:pPr>
        <w:rPr>
          <w:rFonts w:ascii="Times New Roman" w:hAnsi="Times New Roman" w:cs="Times New Roman"/>
          <w:sz w:val="32"/>
          <w:szCs w:val="32"/>
          <w:lang w:val="en-IN"/>
        </w:rPr>
      </w:pPr>
    </w:p>
    <w:p w:rsidR="00BB1351" w:rsidRPr="00662839" w:rsidRDefault="00BB1351" w:rsidP="00BB1351">
      <w:pPr>
        <w:ind w:left="420"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Discretization: </w:t>
      </w:r>
    </w:p>
    <w:p w:rsidR="00BB1351" w:rsidRPr="00662839" w:rsidRDefault="000D4817" w:rsidP="00BB1351">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This is done to replace the raw values of numeric attribute by interval levels or conceptual levels. </w:t>
      </w:r>
    </w:p>
    <w:p w:rsidR="00BB1351" w:rsidRPr="00662839" w:rsidRDefault="00BB1351">
      <w:pPr>
        <w:rPr>
          <w:rFonts w:ascii="Times New Roman" w:hAnsi="Times New Roman" w:cs="Times New Roman"/>
          <w:sz w:val="32"/>
          <w:szCs w:val="32"/>
          <w:lang w:val="en-IN"/>
        </w:rPr>
      </w:pPr>
    </w:p>
    <w:p w:rsidR="00BB1351" w:rsidRPr="00662839" w:rsidRDefault="00BB1351" w:rsidP="00BB1351">
      <w:pPr>
        <w:ind w:left="420"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Concept Hierarchy Generation: </w:t>
      </w:r>
    </w:p>
    <w:p w:rsidR="00BB1351" w:rsidRPr="00662839" w:rsidRDefault="000D4817" w:rsidP="00BB1351">
      <w:pPr>
        <w:ind w:left="84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 xml:space="preserve">Here attributes are converted from lower level to higher level in hierarchy. For Example-The attribute “city” can be converted to “country”. </w:t>
      </w:r>
    </w:p>
    <w:p w:rsidR="00BB1351" w:rsidRPr="00662839" w:rsidRDefault="00BB1351">
      <w:pPr>
        <w:rPr>
          <w:rFonts w:ascii="Times New Roman" w:hAnsi="Times New Roman" w:cs="Times New Roman"/>
          <w:sz w:val="32"/>
          <w:szCs w:val="32"/>
          <w:lang w:val="en-IN"/>
        </w:rPr>
      </w:pPr>
    </w:p>
    <w:p w:rsidR="00BB1351" w:rsidDel="000140D8" w:rsidRDefault="00BB1351">
      <w:pPr>
        <w:rPr>
          <w:del w:id="24" w:author="SRI LAKSHMI [2]" w:date="2023-10-18T00:06:00Z"/>
          <w:rFonts w:ascii="Times New Roman" w:hAnsi="Times New Roman" w:cs="Times New Roman"/>
          <w:b/>
          <w:bCs/>
          <w:sz w:val="32"/>
          <w:szCs w:val="32"/>
          <w:lang w:val="en-IN"/>
        </w:rPr>
      </w:pPr>
    </w:p>
    <w:p w:rsidR="000140D8" w:rsidRPr="00662839" w:rsidRDefault="000140D8">
      <w:pPr>
        <w:rPr>
          <w:ins w:id="25" w:author="Admin" w:date="2023-10-18T10:32:00Z"/>
          <w:rFonts w:ascii="Times New Roman" w:hAnsi="Times New Roman" w:cs="Times New Roman"/>
          <w:b/>
          <w:bCs/>
          <w:sz w:val="32"/>
          <w:szCs w:val="32"/>
          <w:lang w:val="en-IN"/>
        </w:rPr>
      </w:pPr>
    </w:p>
    <w:p w:rsidR="00BB1351" w:rsidRPr="00662839" w:rsidRDefault="00BB1351">
      <w:pPr>
        <w:rPr>
          <w:rFonts w:ascii="Times New Roman" w:hAnsi="Times New Roman" w:cs="Times New Roman"/>
          <w:b/>
          <w:bCs/>
          <w:sz w:val="32"/>
          <w:szCs w:val="32"/>
          <w:lang w:val="en-IN"/>
        </w:rPr>
      </w:pPr>
      <w:r w:rsidRPr="00662839">
        <w:rPr>
          <w:rFonts w:ascii="Times New Roman" w:hAnsi="Times New Roman" w:cs="Times New Roman"/>
          <w:b/>
          <w:bCs/>
          <w:sz w:val="32"/>
          <w:szCs w:val="32"/>
          <w:lang w:val="en-IN"/>
        </w:rPr>
        <w:t xml:space="preserve">3. Data Reduction: </w:t>
      </w:r>
    </w:p>
    <w:p w:rsidR="000140D8" w:rsidRDefault="000140D8" w:rsidP="00662839">
      <w:pPr>
        <w:ind w:firstLine="420"/>
        <w:rPr>
          <w:ins w:id="26" w:author="Admin" w:date="2023-10-18T10:32:00Z"/>
          <w:rFonts w:ascii="Times New Roman" w:hAnsi="Times New Roman" w:cs="Times New Roman"/>
          <w:sz w:val="32"/>
          <w:szCs w:val="32"/>
          <w:lang w:val="en-IN"/>
        </w:rPr>
      </w:pPr>
    </w:p>
    <w:p w:rsidR="003C0AD9" w:rsidRPr="00662839" w:rsidRDefault="000D4817" w:rsidP="00662839">
      <w:pPr>
        <w:ind w:firstLine="420"/>
        <w:rPr>
          <w:ins w:id="27" w:author="Admin" w:date="2023-10-18T10:06:00Z"/>
          <w:rFonts w:ascii="Times New Roman" w:hAnsi="Times New Roman" w:cs="Times New Roman"/>
          <w:sz w:val="32"/>
          <w:szCs w:val="32"/>
          <w:lang w:val="en-IN"/>
        </w:rPr>
      </w:pPr>
      <w:r w:rsidRPr="00662839">
        <w:rPr>
          <w:rFonts w:ascii="Times New Roman" w:hAnsi="Times New Roman" w:cs="Times New Roman"/>
          <w:sz w:val="32"/>
          <w:szCs w:val="32"/>
          <w:lang w:val="en-IN"/>
        </w:rPr>
        <w:t>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rsidR="00F62097" w:rsidRDefault="00F62097" w:rsidP="003C0AD9">
      <w:pPr>
        <w:ind w:firstLine="420"/>
        <w:rPr>
          <w:ins w:id="28" w:author="Admin" w:date="2023-10-18T10:29:00Z"/>
          <w:rFonts w:ascii="Times New Roman" w:hAnsi="Times New Roman" w:cs="Times New Roman"/>
          <w:bCs/>
          <w:color w:val="C45911" w:themeColor="accent2" w:themeShade="BF"/>
          <w:sz w:val="32"/>
          <w:szCs w:val="32"/>
          <w:lang w:val="en-IN"/>
        </w:rPr>
      </w:pPr>
    </w:p>
    <w:p w:rsidR="000140D8" w:rsidRDefault="000140D8" w:rsidP="003C0AD9">
      <w:pPr>
        <w:ind w:firstLine="420"/>
        <w:rPr>
          <w:ins w:id="29" w:author="Admin" w:date="2023-10-18T10:32:00Z"/>
          <w:rFonts w:ascii="Times New Roman" w:hAnsi="Times New Roman" w:cs="Times New Roman"/>
          <w:bCs/>
          <w:color w:val="C45911" w:themeColor="accent2" w:themeShade="BF"/>
          <w:sz w:val="32"/>
          <w:szCs w:val="32"/>
          <w:lang w:val="en-IN"/>
        </w:rPr>
      </w:pPr>
    </w:p>
    <w:p w:rsidR="000140D8" w:rsidRDefault="000140D8" w:rsidP="003C0AD9">
      <w:pPr>
        <w:ind w:firstLine="420"/>
        <w:rPr>
          <w:ins w:id="30" w:author="Admin" w:date="2023-10-18T10:32:00Z"/>
          <w:rFonts w:ascii="Times New Roman" w:hAnsi="Times New Roman" w:cs="Times New Roman"/>
          <w:bCs/>
          <w:color w:val="C45911" w:themeColor="accent2" w:themeShade="BF"/>
          <w:sz w:val="32"/>
          <w:szCs w:val="32"/>
          <w:lang w:val="en-IN"/>
        </w:rPr>
      </w:pPr>
    </w:p>
    <w:p w:rsidR="00BB1351" w:rsidRPr="00662839" w:rsidRDefault="00BB1351" w:rsidP="003C0AD9">
      <w:pPr>
        <w:ind w:firstLine="420"/>
        <w:rPr>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Feature Selection:</w:t>
      </w:r>
    </w:p>
    <w:p w:rsidR="00BB1351" w:rsidRPr="00662839" w:rsidRDefault="000D4817" w:rsidP="004F65D0">
      <w:pPr>
        <w:ind w:left="42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F62097" w:rsidRDefault="00F62097" w:rsidP="00F62097">
      <w:pPr>
        <w:ind w:firstLine="420"/>
        <w:rPr>
          <w:ins w:id="31" w:author="Admin" w:date="2023-10-18T10:28:00Z"/>
          <w:rFonts w:ascii="Times New Roman" w:hAnsi="Times New Roman" w:cs="Times New Roman"/>
          <w:bCs/>
          <w:color w:val="C45911" w:themeColor="accent2" w:themeShade="BF"/>
          <w:sz w:val="32"/>
          <w:szCs w:val="32"/>
          <w:lang w:val="en-IN"/>
        </w:rPr>
      </w:pPr>
    </w:p>
    <w:p w:rsidR="00BB1351" w:rsidRPr="00662839" w:rsidRDefault="00BB1351" w:rsidP="00F62097">
      <w:pPr>
        <w:ind w:firstLine="420"/>
        <w:rPr>
          <w:ins w:id="32" w:author="SRI LAKSHMI [2]" w:date="2023-10-18T00:07:00Z"/>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Feature Extraction: </w:t>
      </w:r>
    </w:p>
    <w:p w:rsidR="00BB1351" w:rsidRPr="00662839" w:rsidRDefault="000D4817" w:rsidP="004F65D0">
      <w:pPr>
        <w:ind w:left="42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rsidR="00BB1351" w:rsidRPr="00662839" w:rsidRDefault="00BB1351">
      <w:pPr>
        <w:rPr>
          <w:rFonts w:ascii="Times New Roman" w:hAnsi="Times New Roman" w:cs="Times New Roman"/>
          <w:sz w:val="32"/>
          <w:szCs w:val="32"/>
          <w:lang w:val="en-IN"/>
        </w:rPr>
      </w:pPr>
    </w:p>
    <w:p w:rsidR="00BB1351" w:rsidRPr="00662839" w:rsidRDefault="00BB1351" w:rsidP="004F65D0">
      <w:pPr>
        <w:ind w:firstLine="420"/>
        <w:rPr>
          <w:ins w:id="33" w:author="SRI LAKSHMI [2]" w:date="2023-10-18T00:07:00Z"/>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Sampling:</w:t>
      </w:r>
    </w:p>
    <w:p w:rsidR="00BB1351" w:rsidRPr="00662839" w:rsidRDefault="000D4817" w:rsidP="004F65D0">
      <w:pPr>
        <w:ind w:left="42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This involves selecting a subset of data points from the dataset. Sampling is often used to reduce the size of the dataset while preserving the important information. It can be done using techniques such as random sampling, stratified sampling, and systematic sampling.</w:t>
      </w:r>
    </w:p>
    <w:p w:rsidR="00BB1351" w:rsidRPr="00662839" w:rsidRDefault="00BB1351">
      <w:pPr>
        <w:rPr>
          <w:rFonts w:ascii="Times New Roman" w:hAnsi="Times New Roman" w:cs="Times New Roman"/>
          <w:sz w:val="32"/>
          <w:szCs w:val="32"/>
          <w:lang w:val="en-IN"/>
        </w:rPr>
      </w:pPr>
    </w:p>
    <w:p w:rsidR="00BB1351" w:rsidRPr="00662839" w:rsidRDefault="00BB1351" w:rsidP="004F65D0">
      <w:pPr>
        <w:ind w:firstLine="420"/>
        <w:rPr>
          <w:ins w:id="34" w:author="SRI LAKSHMI [2]" w:date="2023-10-18T00:08:00Z"/>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 xml:space="preserve">Clustering: </w:t>
      </w:r>
    </w:p>
    <w:p w:rsidR="00BB1351" w:rsidRPr="00662839" w:rsidRDefault="000D4817" w:rsidP="004F65D0">
      <w:pPr>
        <w:ind w:left="420" w:firstLine="420"/>
        <w:rPr>
          <w:rFonts w:ascii="Times New Roman" w:hAnsi="Times New Roman" w:cs="Times New Roman"/>
          <w:sz w:val="32"/>
          <w:szCs w:val="32"/>
          <w:lang w:val="en-IN"/>
        </w:rPr>
      </w:pPr>
      <w:r w:rsidRPr="00662839">
        <w:rPr>
          <w:rFonts w:ascii="Times New Roman" w:hAnsi="Times New Roman" w:cs="Times New Roman"/>
          <w:sz w:val="32"/>
          <w:szCs w:val="32"/>
          <w:lang w:val="en-IN"/>
        </w:rPr>
        <w:t>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rsidR="00BB1351" w:rsidRPr="00662839" w:rsidRDefault="00BB1351">
      <w:pPr>
        <w:rPr>
          <w:rFonts w:ascii="Times New Roman" w:hAnsi="Times New Roman" w:cs="Times New Roman"/>
          <w:sz w:val="32"/>
          <w:szCs w:val="32"/>
          <w:lang w:val="en-IN"/>
        </w:rPr>
      </w:pPr>
    </w:p>
    <w:p w:rsidR="00BB1351" w:rsidRPr="00662839" w:rsidRDefault="00BB1351" w:rsidP="004F65D0">
      <w:pPr>
        <w:ind w:firstLine="420"/>
        <w:rPr>
          <w:ins w:id="35" w:author="SRI LAKSHMI [2]" w:date="2023-10-18T00:08:00Z"/>
          <w:rFonts w:ascii="Times New Roman" w:hAnsi="Times New Roman" w:cs="Times New Roman"/>
          <w:bCs/>
          <w:color w:val="C45911" w:themeColor="accent2" w:themeShade="BF"/>
          <w:sz w:val="32"/>
          <w:szCs w:val="32"/>
          <w:lang w:val="en-IN"/>
        </w:rPr>
      </w:pPr>
      <w:r w:rsidRPr="00662839">
        <w:rPr>
          <w:rFonts w:ascii="Times New Roman" w:hAnsi="Times New Roman" w:cs="Times New Roman"/>
          <w:bCs/>
          <w:color w:val="C45911" w:themeColor="accent2" w:themeShade="BF"/>
          <w:sz w:val="32"/>
          <w:szCs w:val="32"/>
          <w:lang w:val="en-IN"/>
        </w:rPr>
        <w:t>Compression:</w:t>
      </w:r>
    </w:p>
    <w:p w:rsidR="00BB1351" w:rsidRPr="00662839" w:rsidRDefault="000D4817" w:rsidP="004F65D0">
      <w:pPr>
        <w:ind w:left="420" w:firstLine="420"/>
        <w:rPr>
          <w:ins w:id="36" w:author="Admin" w:date="2023-10-18T10:06:00Z"/>
          <w:rFonts w:ascii="Times New Roman" w:hAnsi="Times New Roman" w:cs="Times New Roman"/>
          <w:sz w:val="32"/>
          <w:szCs w:val="32"/>
          <w:lang w:val="en-IN"/>
        </w:rPr>
      </w:pPr>
      <w:bookmarkStart w:id="37" w:name="_GoBack"/>
      <w:bookmarkEnd w:id="37"/>
      <w:r w:rsidRPr="00662839">
        <w:rPr>
          <w:rFonts w:ascii="Times New Roman" w:hAnsi="Times New Roman" w:cs="Times New Roman"/>
          <w:sz w:val="32"/>
          <w:szCs w:val="32"/>
          <w:lang w:val="en-IN"/>
        </w:rPr>
        <w:t>This involves compressing the dataset while preserving the important information. Compression is often used to reduce the size of the dataset for storage and transmission purposes. It can be done using techniques such as wavelet compression, JPEG compression, and gzip compression</w:t>
      </w:r>
      <w:r w:rsidR="003C0AD9" w:rsidRPr="00662839">
        <w:rPr>
          <w:rFonts w:ascii="Times New Roman" w:hAnsi="Times New Roman" w:cs="Times New Roman"/>
          <w:sz w:val="32"/>
          <w:szCs w:val="32"/>
          <w:lang w:val="en-IN"/>
        </w:rPr>
        <w:t>.</w:t>
      </w:r>
    </w:p>
    <w:p w:rsidR="003C0AD9" w:rsidRPr="00662839" w:rsidRDefault="003C0AD9" w:rsidP="003C0AD9">
      <w:pPr>
        <w:ind w:left="420" w:firstLine="420"/>
        <w:jc w:val="both"/>
        <w:rPr>
          <w:rFonts w:ascii="Times New Roman" w:hAnsi="Times New Roman" w:cs="Times New Roman"/>
          <w:sz w:val="32"/>
          <w:szCs w:val="32"/>
          <w:lang w:val="en-IN"/>
        </w:rPr>
      </w:pPr>
    </w:p>
    <w:p w:rsidR="003C0AD9" w:rsidRPr="00662839" w:rsidRDefault="003C0AD9" w:rsidP="00662839">
      <w:pPr>
        <w:tabs>
          <w:tab w:val="left" w:pos="2116"/>
        </w:tabs>
        <w:rPr>
          <w:rFonts w:ascii="Times New Roman" w:hAnsi="Times New Roman" w:cs="Times New Roman"/>
          <w:b/>
          <w:sz w:val="40"/>
          <w:szCs w:val="40"/>
          <w:u w:val="double"/>
          <w:lang w:val="en-IN"/>
        </w:rPr>
      </w:pPr>
      <w:r w:rsidRPr="00662839">
        <w:rPr>
          <w:rFonts w:ascii="Times New Roman" w:hAnsi="Times New Roman" w:cs="Times New Roman"/>
          <w:b/>
          <w:sz w:val="40"/>
          <w:szCs w:val="40"/>
          <w:u w:val="double"/>
          <w:lang w:val="en-IN"/>
        </w:rPr>
        <w:t>CONCLUSION:</w:t>
      </w:r>
    </w:p>
    <w:p w:rsidR="000140D8" w:rsidRDefault="00662839" w:rsidP="00662839">
      <w:pPr>
        <w:tabs>
          <w:tab w:val="left" w:pos="2116"/>
        </w:tabs>
        <w:rPr>
          <w:rFonts w:ascii="Times New Roman" w:hAnsi="Times New Roman" w:cs="Times New Roman"/>
          <w:b/>
          <w:sz w:val="32"/>
          <w:szCs w:val="32"/>
          <w:lang w:val="en-IN"/>
        </w:rPr>
      </w:pPr>
      <w:r w:rsidRPr="00662839">
        <w:rPr>
          <w:rFonts w:ascii="Times New Roman" w:hAnsi="Times New Roman" w:cs="Times New Roman"/>
          <w:b/>
          <w:sz w:val="32"/>
          <w:szCs w:val="32"/>
          <w:lang w:val="en-IN"/>
        </w:rPr>
        <w:t xml:space="preserve">    </w:t>
      </w:r>
    </w:p>
    <w:p w:rsidR="00662839" w:rsidRDefault="000140D8" w:rsidP="00662839">
      <w:pPr>
        <w:tabs>
          <w:tab w:val="left" w:pos="2116"/>
        </w:tabs>
        <w:rPr>
          <w:ins w:id="38" w:author="Admin" w:date="2023-10-18T10:19:00Z"/>
          <w:rFonts w:ascii="Times New Roman" w:hAnsi="Times New Roman" w:cs="Times New Roman"/>
          <w:b/>
          <w:sz w:val="32"/>
          <w:szCs w:val="32"/>
        </w:rPr>
      </w:pPr>
      <w:r>
        <w:rPr>
          <w:rFonts w:ascii="Times New Roman" w:hAnsi="Times New Roman" w:cs="Times New Roman"/>
          <w:b/>
          <w:sz w:val="32"/>
          <w:szCs w:val="32"/>
          <w:lang w:val="en-IN"/>
        </w:rPr>
        <w:t xml:space="preserve">   </w:t>
      </w:r>
      <w:r w:rsidR="00662839" w:rsidRPr="00662839">
        <w:rPr>
          <w:rFonts w:ascii="Times New Roman" w:hAnsi="Times New Roman" w:cs="Times New Roman"/>
          <w:b/>
          <w:sz w:val="32"/>
          <w:szCs w:val="32"/>
          <w:lang w:val="en-IN"/>
        </w:rPr>
        <w:t xml:space="preserve"> </w:t>
      </w:r>
      <w:r w:rsidR="00662839" w:rsidRPr="00662839">
        <w:rPr>
          <w:rFonts w:ascii="Times New Roman" w:hAnsi="Times New Roman" w:cs="Times New Roman"/>
          <w:sz w:val="32"/>
          <w:szCs w:val="32"/>
          <w:lang w:val="en-IN"/>
        </w:rPr>
        <w:t xml:space="preserve">In </w:t>
      </w:r>
      <w:r w:rsidR="00662839" w:rsidRPr="00662839">
        <w:rPr>
          <w:rFonts w:ascii="Times New Roman" w:hAnsi="Times New Roman" w:cs="Times New Roman"/>
          <w:sz w:val="32"/>
          <w:szCs w:val="32"/>
        </w:rPr>
        <w:t xml:space="preserve">conclusion, loading and preprocessing a dataset is a crucial step in preparing data for machine learning tasks. The process typically involves handling missing data, removing irrelevant features, encoding categorical </w:t>
      </w:r>
      <w:r w:rsidR="00662839" w:rsidRPr="00662839">
        <w:rPr>
          <w:rFonts w:ascii="Times New Roman" w:hAnsi="Times New Roman" w:cs="Times New Roman"/>
          <w:sz w:val="32"/>
          <w:szCs w:val="32"/>
        </w:rPr>
        <w:lastRenderedPageBreak/>
        <w:t>variables, scaling numeric data, handling outliers, and potentially performing feature engineering</w:t>
      </w:r>
      <w:r w:rsidR="00662839" w:rsidRPr="00662839">
        <w:rPr>
          <w:rFonts w:ascii="Times New Roman" w:hAnsi="Times New Roman" w:cs="Times New Roman"/>
          <w:b/>
          <w:sz w:val="32"/>
          <w:szCs w:val="32"/>
        </w:rPr>
        <w:t>. </w:t>
      </w:r>
    </w:p>
    <w:p w:rsidR="00662839" w:rsidRDefault="00662839" w:rsidP="00662839">
      <w:pPr>
        <w:tabs>
          <w:tab w:val="left" w:pos="2116"/>
        </w:tabs>
        <w:rPr>
          <w:ins w:id="39" w:author="Admin" w:date="2023-10-18T10:19:00Z"/>
          <w:rFonts w:ascii="Times New Roman" w:hAnsi="Times New Roman" w:cs="Times New Roman"/>
          <w:b/>
          <w:sz w:val="32"/>
          <w:szCs w:val="32"/>
        </w:rPr>
      </w:pPr>
    </w:p>
    <w:p w:rsidR="00662839" w:rsidRDefault="00662839" w:rsidP="00662839">
      <w:pPr>
        <w:tabs>
          <w:tab w:val="left" w:pos="2116"/>
        </w:tabs>
        <w:rPr>
          <w:ins w:id="40" w:author="Admin" w:date="2023-10-18T10:19:00Z"/>
          <w:rFonts w:ascii="Times New Roman" w:hAnsi="Times New Roman" w:cs="Times New Roman"/>
          <w:b/>
          <w:sz w:val="32"/>
          <w:szCs w:val="32"/>
        </w:rPr>
      </w:pPr>
    </w:p>
    <w:p w:rsidR="00662839" w:rsidRDefault="00662839" w:rsidP="00662839">
      <w:pPr>
        <w:tabs>
          <w:tab w:val="left" w:pos="2116"/>
        </w:tabs>
        <w:rPr>
          <w:ins w:id="41" w:author="Admin" w:date="2023-10-18T10:19:00Z"/>
          <w:rFonts w:ascii="Times New Roman" w:hAnsi="Times New Roman" w:cs="Times New Roman"/>
          <w:b/>
          <w:sz w:val="32"/>
          <w:szCs w:val="32"/>
        </w:rPr>
      </w:pPr>
    </w:p>
    <w:p w:rsidR="00662839" w:rsidRDefault="00662839" w:rsidP="00662839">
      <w:pPr>
        <w:tabs>
          <w:tab w:val="left" w:pos="2116"/>
        </w:tabs>
        <w:rPr>
          <w:ins w:id="42" w:author="Admin" w:date="2023-10-18T10:19:00Z"/>
          <w:rFonts w:ascii="Times New Roman" w:hAnsi="Times New Roman" w:cs="Times New Roman"/>
          <w:b/>
          <w:sz w:val="32"/>
          <w:szCs w:val="32"/>
          <w:lang w:val="en-IN"/>
        </w:rPr>
      </w:pPr>
    </w:p>
    <w:p w:rsidR="00662839" w:rsidRPr="00662839" w:rsidRDefault="00662839" w:rsidP="00662839">
      <w:pPr>
        <w:rPr>
          <w:ins w:id="43" w:author="Admin" w:date="2023-10-18T10:19:00Z"/>
          <w:rFonts w:ascii="Times New Roman" w:hAnsi="Times New Roman" w:cs="Times New Roman"/>
          <w:sz w:val="32"/>
          <w:szCs w:val="32"/>
          <w:lang w:val="en-IN"/>
        </w:rPr>
      </w:pPr>
    </w:p>
    <w:p w:rsidR="00662839" w:rsidRPr="00662839" w:rsidRDefault="00662839" w:rsidP="00662839">
      <w:pPr>
        <w:rPr>
          <w:ins w:id="44" w:author="Admin" w:date="2023-10-18T10:19:00Z"/>
          <w:rFonts w:ascii="Times New Roman" w:hAnsi="Times New Roman" w:cs="Times New Roman"/>
          <w:sz w:val="32"/>
          <w:szCs w:val="32"/>
          <w:lang w:val="en-IN"/>
        </w:rPr>
      </w:pPr>
    </w:p>
    <w:p w:rsidR="00662839" w:rsidRPr="00662839" w:rsidRDefault="00662839" w:rsidP="00662839">
      <w:pPr>
        <w:rPr>
          <w:ins w:id="45" w:author="Admin" w:date="2023-10-18T10:19:00Z"/>
          <w:rFonts w:ascii="Times New Roman" w:hAnsi="Times New Roman" w:cs="Times New Roman"/>
          <w:sz w:val="32"/>
          <w:szCs w:val="32"/>
          <w:lang w:val="en-IN"/>
        </w:rPr>
      </w:pPr>
    </w:p>
    <w:p w:rsidR="00662839" w:rsidRPr="00662839" w:rsidRDefault="00662839" w:rsidP="00662839">
      <w:pPr>
        <w:rPr>
          <w:ins w:id="46" w:author="Admin" w:date="2023-10-18T10:19:00Z"/>
          <w:rFonts w:ascii="Times New Roman" w:hAnsi="Times New Roman" w:cs="Times New Roman"/>
          <w:sz w:val="32"/>
          <w:szCs w:val="32"/>
          <w:lang w:val="en-IN"/>
        </w:rPr>
      </w:pPr>
    </w:p>
    <w:p w:rsidR="00662839" w:rsidRPr="00662839" w:rsidRDefault="00662839" w:rsidP="00662839">
      <w:pPr>
        <w:rPr>
          <w:ins w:id="47" w:author="Admin" w:date="2023-10-18T10:19:00Z"/>
          <w:rFonts w:ascii="Times New Roman" w:hAnsi="Times New Roman" w:cs="Times New Roman"/>
          <w:sz w:val="32"/>
          <w:szCs w:val="32"/>
          <w:lang w:val="en-IN"/>
        </w:rPr>
      </w:pPr>
    </w:p>
    <w:p w:rsidR="00662839" w:rsidRPr="00662839" w:rsidRDefault="00662839" w:rsidP="00662839">
      <w:pPr>
        <w:rPr>
          <w:ins w:id="48" w:author="Admin" w:date="2023-10-18T10:19:00Z"/>
          <w:rFonts w:ascii="Times New Roman" w:hAnsi="Times New Roman" w:cs="Times New Roman"/>
          <w:sz w:val="32"/>
          <w:szCs w:val="32"/>
          <w:lang w:val="en-IN"/>
        </w:rPr>
      </w:pPr>
    </w:p>
    <w:p w:rsidR="00662839" w:rsidRPr="00662839" w:rsidRDefault="00662839" w:rsidP="00662839">
      <w:pPr>
        <w:rPr>
          <w:ins w:id="49" w:author="Admin" w:date="2023-10-18T10:19:00Z"/>
          <w:rFonts w:ascii="Times New Roman" w:hAnsi="Times New Roman" w:cs="Times New Roman"/>
          <w:sz w:val="32"/>
          <w:szCs w:val="32"/>
          <w:lang w:val="en-IN"/>
        </w:rPr>
      </w:pPr>
    </w:p>
    <w:p w:rsidR="00662839" w:rsidRPr="00662839" w:rsidRDefault="00662839" w:rsidP="00662839">
      <w:pPr>
        <w:rPr>
          <w:ins w:id="50" w:author="Admin" w:date="2023-10-18T10:19:00Z"/>
          <w:rFonts w:ascii="Times New Roman" w:hAnsi="Times New Roman" w:cs="Times New Roman"/>
          <w:sz w:val="32"/>
          <w:szCs w:val="32"/>
          <w:lang w:val="en-IN"/>
        </w:rPr>
      </w:pPr>
    </w:p>
    <w:p w:rsidR="00662839" w:rsidRPr="00662839" w:rsidRDefault="00662839" w:rsidP="00662839">
      <w:pPr>
        <w:rPr>
          <w:ins w:id="51" w:author="Admin" w:date="2023-10-18T10:19:00Z"/>
          <w:rFonts w:ascii="Times New Roman" w:hAnsi="Times New Roman" w:cs="Times New Roman"/>
          <w:sz w:val="32"/>
          <w:szCs w:val="32"/>
          <w:lang w:val="en-IN"/>
        </w:rPr>
      </w:pPr>
    </w:p>
    <w:p w:rsidR="00662839" w:rsidRPr="00662839" w:rsidRDefault="00662839" w:rsidP="00662839">
      <w:pPr>
        <w:rPr>
          <w:ins w:id="52" w:author="Admin" w:date="2023-10-18T10:19:00Z"/>
          <w:rFonts w:ascii="Times New Roman" w:hAnsi="Times New Roman" w:cs="Times New Roman"/>
          <w:sz w:val="32"/>
          <w:szCs w:val="32"/>
          <w:lang w:val="en-IN"/>
        </w:rPr>
      </w:pPr>
    </w:p>
    <w:p w:rsidR="00662839" w:rsidRPr="00662839" w:rsidRDefault="00662839" w:rsidP="00662839">
      <w:pPr>
        <w:rPr>
          <w:ins w:id="53" w:author="Admin" w:date="2023-10-18T10:19:00Z"/>
          <w:rFonts w:ascii="Times New Roman" w:hAnsi="Times New Roman" w:cs="Times New Roman"/>
          <w:sz w:val="32"/>
          <w:szCs w:val="32"/>
          <w:lang w:val="en-IN"/>
        </w:rPr>
      </w:pPr>
    </w:p>
    <w:p w:rsidR="00662839" w:rsidRPr="00662839" w:rsidRDefault="00662839" w:rsidP="00662839">
      <w:pPr>
        <w:jc w:val="center"/>
        <w:rPr>
          <w:rFonts w:ascii="Times New Roman" w:hAnsi="Times New Roman" w:cs="Times New Roman"/>
          <w:sz w:val="32"/>
          <w:szCs w:val="32"/>
          <w:lang w:val="en-IN"/>
        </w:rPr>
      </w:pPr>
    </w:p>
    <w:sectPr w:rsidR="00662839" w:rsidRPr="00662839" w:rsidSect="00BB1351">
      <w:footerReference w:type="default" r:id="rId12"/>
      <w:pgSz w:w="11906" w:h="16838"/>
      <w:pgMar w:top="816" w:right="816" w:bottom="816" w:left="816"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AE8" w:rsidRDefault="00955AE8" w:rsidP="00662839">
      <w:r>
        <w:separator/>
      </w:r>
    </w:p>
  </w:endnote>
  <w:endnote w:type="continuationSeparator" w:id="1">
    <w:p w:rsidR="00955AE8" w:rsidRDefault="00955AE8" w:rsidP="006628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54" w:author="Admin" w:date="2023-10-18T10:22:00Z"/>
  <w:sdt>
    <w:sdtPr>
      <w:id w:val="3401956"/>
      <w:docPartObj>
        <w:docPartGallery w:val="Page Numbers (Bottom of Page)"/>
        <w:docPartUnique/>
      </w:docPartObj>
    </w:sdtPr>
    <w:sdtContent>
      <w:customXmlInsRangeEnd w:id="54"/>
      <w:p w:rsidR="00E612AC" w:rsidRDefault="00023E14">
        <w:pPr>
          <w:pStyle w:val="Footer"/>
          <w:jc w:val="right"/>
          <w:rPr>
            <w:ins w:id="55" w:author="Admin" w:date="2023-10-18T10:22:00Z"/>
          </w:rPr>
        </w:pPr>
        <w:ins w:id="56" w:author="Admin" w:date="2023-10-18T10:22:00Z">
          <w:r>
            <w:fldChar w:fldCharType="begin"/>
          </w:r>
          <w:r w:rsidR="00E612AC">
            <w:instrText xml:space="preserve"> PAGE   \* MERGEFORMAT </w:instrText>
          </w:r>
          <w:r>
            <w:fldChar w:fldCharType="separate"/>
          </w:r>
        </w:ins>
        <w:r w:rsidR="000140D8">
          <w:rPr>
            <w:noProof/>
          </w:rPr>
          <w:t>7</w:t>
        </w:r>
        <w:ins w:id="57" w:author="Admin" w:date="2023-10-18T10:22:00Z">
          <w:r>
            <w:fldChar w:fldCharType="end"/>
          </w:r>
        </w:ins>
      </w:p>
    </w:sdtContent>
    <w:customXmlInsRangeStart w:id="58" w:author="Admin" w:date="2023-10-18T10:22:00Z"/>
  </w:sdt>
  <w:customXmlInsRangeEnd w:id="58"/>
  <w:p w:rsidR="00E612AC" w:rsidRDefault="00E612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AE8" w:rsidRDefault="00955AE8" w:rsidP="00662839">
      <w:r>
        <w:separator/>
      </w:r>
    </w:p>
  </w:footnote>
  <w:footnote w:type="continuationSeparator" w:id="1">
    <w:p w:rsidR="00955AE8" w:rsidRDefault="00955AE8" w:rsidP="00662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71ACB"/>
    <w:multiLevelType w:val="hybridMultilevel"/>
    <w:tmpl w:val="4C9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866AC"/>
    <w:multiLevelType w:val="hybridMultilevel"/>
    <w:tmpl w:val="2034B4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9A7670"/>
    <w:multiLevelType w:val="hybridMultilevel"/>
    <w:tmpl w:val="FC109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RI LAKSHMI [2]">
    <w15:presenceInfo w15:providerId="WPS Office" w15:userId="122309429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trackRevisions/>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303A6F8A"/>
    <w:rsid w:val="000140D8"/>
    <w:rsid w:val="00023E14"/>
    <w:rsid w:val="000D4817"/>
    <w:rsid w:val="003C0AD9"/>
    <w:rsid w:val="004F65D0"/>
    <w:rsid w:val="00662839"/>
    <w:rsid w:val="00955AE8"/>
    <w:rsid w:val="00BB1351"/>
    <w:rsid w:val="00D50BFF"/>
    <w:rsid w:val="00E612AC"/>
    <w:rsid w:val="00F62097"/>
    <w:rsid w:val="080D6277"/>
    <w:rsid w:val="303A6F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1351"/>
    <w:rPr>
      <w:rFonts w:asciiTheme="minorHAnsi" w:eastAsiaTheme="minorEastAsia" w:hAnsiTheme="minorHAnsi" w:cstheme="minorBidi"/>
      <w:lang w:eastAsia="zh-CN"/>
    </w:rPr>
  </w:style>
  <w:style w:type="paragraph" w:styleId="Heading1">
    <w:name w:val="heading 1"/>
    <w:basedOn w:val="Normal"/>
    <w:next w:val="Normal"/>
    <w:qFormat/>
    <w:rsid w:val="00BB1351"/>
    <w:pPr>
      <w:keepNext/>
      <w:keepLines/>
      <w:spacing w:before="340" w:after="330" w:line="578" w:lineRule="auto"/>
      <w:outlineLvl w:val="0"/>
    </w:pPr>
    <w:rPr>
      <w:b/>
      <w:bCs/>
      <w:kern w:val="44"/>
      <w:sz w:val="44"/>
      <w:szCs w:val="44"/>
    </w:rPr>
  </w:style>
  <w:style w:type="paragraph" w:styleId="Heading4">
    <w:name w:val="heading 4"/>
    <w:basedOn w:val="Normal"/>
    <w:next w:val="Normal"/>
    <w:unhideWhenUsed/>
    <w:qFormat/>
    <w:rsid w:val="00BB1351"/>
    <w:pPr>
      <w:keepNext/>
      <w:keepLines/>
      <w:spacing w:before="280" w:after="290" w:line="376" w:lineRule="auto"/>
      <w:outlineLvl w:val="3"/>
    </w:pPr>
    <w:rPr>
      <w:b/>
      <w:bCs/>
      <w:sz w:val="28"/>
      <w:szCs w:val="28"/>
    </w:rPr>
  </w:style>
  <w:style w:type="paragraph" w:styleId="Heading5">
    <w:name w:val="heading 5"/>
    <w:basedOn w:val="Normal"/>
    <w:next w:val="Normal"/>
    <w:unhideWhenUsed/>
    <w:qFormat/>
    <w:rsid w:val="00BB135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1351"/>
    <w:rPr>
      <w:sz w:val="24"/>
      <w:szCs w:val="24"/>
    </w:rPr>
  </w:style>
  <w:style w:type="paragraph" w:styleId="BalloonText">
    <w:name w:val="Balloon Text"/>
    <w:basedOn w:val="Normal"/>
    <w:link w:val="BalloonTextChar"/>
    <w:rsid w:val="004F65D0"/>
    <w:rPr>
      <w:rFonts w:ascii="Tahoma" w:hAnsi="Tahoma" w:cs="Tahoma"/>
      <w:sz w:val="16"/>
      <w:szCs w:val="16"/>
    </w:rPr>
  </w:style>
  <w:style w:type="character" w:customStyle="1" w:styleId="BalloonTextChar">
    <w:name w:val="Balloon Text Char"/>
    <w:basedOn w:val="DefaultParagraphFont"/>
    <w:link w:val="BalloonText"/>
    <w:rsid w:val="004F65D0"/>
    <w:rPr>
      <w:rFonts w:ascii="Tahoma" w:eastAsiaTheme="minorEastAsia" w:hAnsi="Tahoma" w:cs="Tahoma"/>
      <w:sz w:val="16"/>
      <w:szCs w:val="16"/>
      <w:lang w:eastAsia="zh-CN"/>
    </w:rPr>
  </w:style>
  <w:style w:type="paragraph" w:styleId="ListParagraph">
    <w:name w:val="List Paragraph"/>
    <w:basedOn w:val="Normal"/>
    <w:uiPriority w:val="99"/>
    <w:unhideWhenUsed/>
    <w:rsid w:val="00662839"/>
    <w:pPr>
      <w:ind w:left="720"/>
      <w:contextualSpacing/>
    </w:pPr>
  </w:style>
  <w:style w:type="paragraph" w:styleId="Header">
    <w:name w:val="header"/>
    <w:basedOn w:val="Normal"/>
    <w:link w:val="HeaderChar"/>
    <w:rsid w:val="00662839"/>
    <w:pPr>
      <w:tabs>
        <w:tab w:val="center" w:pos="4680"/>
        <w:tab w:val="right" w:pos="9360"/>
      </w:tabs>
    </w:pPr>
  </w:style>
  <w:style w:type="character" w:customStyle="1" w:styleId="HeaderChar">
    <w:name w:val="Header Char"/>
    <w:basedOn w:val="DefaultParagraphFont"/>
    <w:link w:val="Header"/>
    <w:rsid w:val="00662839"/>
    <w:rPr>
      <w:rFonts w:asciiTheme="minorHAnsi" w:eastAsiaTheme="minorEastAsia" w:hAnsiTheme="minorHAnsi" w:cstheme="minorBidi"/>
      <w:lang w:eastAsia="zh-CN"/>
    </w:rPr>
  </w:style>
  <w:style w:type="paragraph" w:styleId="Footer">
    <w:name w:val="footer"/>
    <w:basedOn w:val="Normal"/>
    <w:link w:val="FooterChar"/>
    <w:uiPriority w:val="99"/>
    <w:rsid w:val="00662839"/>
    <w:pPr>
      <w:tabs>
        <w:tab w:val="center" w:pos="4680"/>
        <w:tab w:val="right" w:pos="9360"/>
      </w:tabs>
    </w:pPr>
  </w:style>
  <w:style w:type="character" w:customStyle="1" w:styleId="FooterChar">
    <w:name w:val="Footer Char"/>
    <w:basedOn w:val="DefaultParagraphFont"/>
    <w:link w:val="Footer"/>
    <w:uiPriority w:val="99"/>
    <w:rsid w:val="00662839"/>
    <w:rPr>
      <w:rFonts w:asciiTheme="minorHAnsi" w:eastAsiaTheme="minorEastAsia" w:hAnsiTheme="minorHAnsi" w:cstheme="minorBidi"/>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06C2808-4946-4D10-B3C6-CFECB6B88B69}" type="doc">
      <dgm:prSet loTypeId="urn:microsoft.com/office/officeart/2005/8/layout/radial5" loCatId="relationship" qsTypeId="urn:microsoft.com/office/officeart/2005/8/quickstyle/simple1#1" qsCatId="simple" csTypeId="urn:microsoft.com/office/officeart/2005/8/colors/accent1_2#1" csCatId="accent1" phldr="0"/>
      <dgm:spPr/>
      <dgm:t>
        <a:bodyPr/>
        <a:lstStyle/>
        <a:p>
          <a:endParaRPr lang="en-US"/>
        </a:p>
      </dgm:t>
    </dgm:pt>
    <dgm:pt modelId="{606C32C2-2B81-43D2-8731-7AA5BC539E85}">
      <dgm:prSet phldrT="[Text]" phldr="0" custT="0"/>
      <dgm:spPr/>
      <dgm:t>
        <a:bodyPr vert="horz" wrap="square"/>
        <a:lstStyle/>
        <a:p>
          <a:pPr>
            <a:lnSpc>
              <a:spcPct val="100000"/>
            </a:lnSpc>
            <a:spcBef>
              <a:spcPct val="0"/>
            </a:spcBef>
            <a:spcAft>
              <a:spcPct val="35000"/>
            </a:spcAft>
          </a:pPr>
          <a:r>
            <a:rPr lang="en-IN" altLang="en-US"/>
            <a:t>Loading a dataset</a:t>
          </a:r>
        </a:p>
      </dgm:t>
    </dgm:pt>
    <dgm:pt modelId="{6A930F7C-102B-4B74-A810-0EF8A77C9C80}" type="parTrans" cxnId="{763C41B0-EF78-48A7-829E-793BE144D18E}">
      <dgm:prSet/>
      <dgm:spPr/>
      <dgm:t>
        <a:bodyPr/>
        <a:lstStyle/>
        <a:p>
          <a:endParaRPr lang="en-US"/>
        </a:p>
      </dgm:t>
    </dgm:pt>
    <dgm:pt modelId="{6834A72C-D888-4AEC-9D62-346A2EEC237F}" type="sibTrans" cxnId="{763C41B0-EF78-48A7-829E-793BE144D18E}">
      <dgm:prSet/>
      <dgm:spPr/>
      <dgm:t>
        <a:bodyPr/>
        <a:lstStyle/>
        <a:p>
          <a:endParaRPr lang="en-US"/>
        </a:p>
      </dgm:t>
    </dgm:pt>
    <dgm:pt modelId="{9EB41CF7-2687-4840-AAF4-087A996B7653}">
      <dgm:prSet phldrT="[Text]" phldr="0" custT="1"/>
      <dgm:spPr/>
      <dgm:t>
        <a:bodyPr vert="horz" wrap="square"/>
        <a:lstStyle/>
        <a:p>
          <a:pPr>
            <a:lnSpc>
              <a:spcPct val="100000"/>
            </a:lnSpc>
            <a:spcBef>
              <a:spcPct val="0"/>
            </a:spcBef>
            <a:spcAft>
              <a:spcPct val="35000"/>
            </a:spcAft>
          </a:pPr>
          <a:r>
            <a:rPr lang="en-IN" altLang="en-US" sz="1400"/>
            <a:t>Identify the dataset</a:t>
          </a:r>
        </a:p>
      </dgm:t>
    </dgm:pt>
    <dgm:pt modelId="{F725B255-70E4-4BF2-A614-1EEFDC4C0EBD}" type="parTrans" cxnId="{BB6C5EFE-0EFF-43C9-918F-53F85353EDAD}">
      <dgm:prSet/>
      <dgm:spPr/>
      <dgm:t>
        <a:bodyPr/>
        <a:lstStyle/>
        <a:p>
          <a:endParaRPr lang="en-US"/>
        </a:p>
      </dgm:t>
    </dgm:pt>
    <dgm:pt modelId="{BE024001-52C8-4377-9A93-EA2645AD60B3}" type="sibTrans" cxnId="{BB6C5EFE-0EFF-43C9-918F-53F85353EDAD}">
      <dgm:prSet/>
      <dgm:spPr/>
      <dgm:t>
        <a:bodyPr/>
        <a:lstStyle/>
        <a:p>
          <a:endParaRPr lang="en-US"/>
        </a:p>
      </dgm:t>
    </dgm:pt>
    <dgm:pt modelId="{1FD7F08B-44CE-4CDA-8621-DB00C9588F7D}">
      <dgm:prSet phldrT="[Text]" phldr="0" custT="0"/>
      <dgm:spPr/>
      <dgm:t>
        <a:bodyPr vert="horz" wrap="square"/>
        <a:lstStyle/>
        <a:p>
          <a:pPr>
            <a:lnSpc>
              <a:spcPct val="100000"/>
            </a:lnSpc>
            <a:spcBef>
              <a:spcPct val="0"/>
            </a:spcBef>
            <a:spcAft>
              <a:spcPct val="35000"/>
            </a:spcAft>
          </a:pPr>
          <a:r>
            <a:rPr lang="en-IN" altLang="en-US"/>
            <a:t>Loading the data</a:t>
          </a:r>
        </a:p>
      </dgm:t>
    </dgm:pt>
    <dgm:pt modelId="{3006E1B4-77FC-4EBD-A8B7-17D26EF2CDA2}" type="parTrans" cxnId="{1E14A854-A871-48DA-B2BA-17F5C87D6104}">
      <dgm:prSet/>
      <dgm:spPr/>
      <dgm:t>
        <a:bodyPr/>
        <a:lstStyle/>
        <a:p>
          <a:endParaRPr lang="en-US"/>
        </a:p>
      </dgm:t>
    </dgm:pt>
    <dgm:pt modelId="{397A3741-028F-425D-9B8D-8571BF64A664}" type="sibTrans" cxnId="{1E14A854-A871-48DA-B2BA-17F5C87D6104}">
      <dgm:prSet/>
      <dgm:spPr/>
      <dgm:t>
        <a:bodyPr/>
        <a:lstStyle/>
        <a:p>
          <a:endParaRPr lang="en-US"/>
        </a:p>
      </dgm:t>
    </dgm:pt>
    <dgm:pt modelId="{ACC556BC-B091-4088-80C6-AED14A312FB5}">
      <dgm:prSet phldrT="[Text]" phldr="0" custT="0"/>
      <dgm:spPr/>
      <dgm:t>
        <a:bodyPr vert="horz" wrap="square"/>
        <a:lstStyle/>
        <a:p>
          <a:pPr>
            <a:lnSpc>
              <a:spcPct val="100000"/>
            </a:lnSpc>
            <a:spcBef>
              <a:spcPct val="0"/>
            </a:spcBef>
            <a:spcAft>
              <a:spcPct val="35000"/>
            </a:spcAft>
          </a:pPr>
          <a:r>
            <a:rPr lang="en-IN" altLang="en-US"/>
            <a:t>Preprocess the dataset</a:t>
          </a:r>
        </a:p>
      </dgm:t>
    </dgm:pt>
    <dgm:pt modelId="{D8C837FD-B8AC-4CC7-A639-B541B9D52215}" type="parTrans" cxnId="{A7AECF0F-5DF4-4EDE-BC37-1186ECBFC5BE}">
      <dgm:prSet/>
      <dgm:spPr/>
      <dgm:t>
        <a:bodyPr/>
        <a:lstStyle/>
        <a:p>
          <a:endParaRPr lang="en-US"/>
        </a:p>
      </dgm:t>
    </dgm:pt>
    <dgm:pt modelId="{F98D1FBC-D7A2-45AF-ABA0-D342C8F70BC4}" type="sibTrans" cxnId="{A7AECF0F-5DF4-4EDE-BC37-1186ECBFC5BE}">
      <dgm:prSet/>
      <dgm:spPr/>
      <dgm:t>
        <a:bodyPr/>
        <a:lstStyle/>
        <a:p>
          <a:endParaRPr lang="en-US"/>
        </a:p>
      </dgm:t>
    </dgm:pt>
    <dgm:pt modelId="{3159887D-BC34-4F44-B574-5DC0809E4A70}" type="pres">
      <dgm:prSet presAssocID="{E06C2808-4946-4D10-B3C6-CFECB6B88B69}" presName="Name0" presStyleCnt="0">
        <dgm:presLayoutVars>
          <dgm:chMax val="1"/>
          <dgm:dir/>
          <dgm:animLvl val="ctr"/>
          <dgm:resizeHandles val="exact"/>
        </dgm:presLayoutVars>
      </dgm:prSet>
      <dgm:spPr/>
      <dgm:t>
        <a:bodyPr/>
        <a:lstStyle/>
        <a:p>
          <a:endParaRPr lang="en-US"/>
        </a:p>
      </dgm:t>
    </dgm:pt>
    <dgm:pt modelId="{B49960C0-2478-4BCF-A9C0-745AB8F5088C}" type="pres">
      <dgm:prSet presAssocID="{606C32C2-2B81-43D2-8731-7AA5BC539E85}" presName="centerShape" presStyleLbl="node0" presStyleIdx="0" presStyleCnt="1"/>
      <dgm:spPr/>
      <dgm:t>
        <a:bodyPr/>
        <a:lstStyle/>
        <a:p>
          <a:endParaRPr lang="en-US"/>
        </a:p>
      </dgm:t>
    </dgm:pt>
    <dgm:pt modelId="{EC0B8BA3-D1A0-4681-887A-385E8DD367D4}" type="pres">
      <dgm:prSet presAssocID="{F725B255-70E4-4BF2-A614-1EEFDC4C0EBD}" presName="parTrans" presStyleLbl="sibTrans2D1" presStyleIdx="0" presStyleCnt="3"/>
      <dgm:spPr/>
      <dgm:t>
        <a:bodyPr/>
        <a:lstStyle/>
        <a:p>
          <a:endParaRPr lang="en-US"/>
        </a:p>
      </dgm:t>
    </dgm:pt>
    <dgm:pt modelId="{3EC7B1D9-2BD6-405A-B2BE-EE40634A0814}" type="pres">
      <dgm:prSet presAssocID="{F725B255-70E4-4BF2-A614-1EEFDC4C0EBD}" presName="connectorText" presStyleLbl="sibTrans2D1" presStyleIdx="0" presStyleCnt="3"/>
      <dgm:spPr/>
      <dgm:t>
        <a:bodyPr/>
        <a:lstStyle/>
        <a:p>
          <a:endParaRPr lang="en-US"/>
        </a:p>
      </dgm:t>
    </dgm:pt>
    <dgm:pt modelId="{E439FB7C-643C-454F-9092-F27C7C66C5B0}" type="pres">
      <dgm:prSet presAssocID="{9EB41CF7-2687-4840-AAF4-087A996B7653}" presName="node" presStyleLbl="node1" presStyleIdx="0" presStyleCnt="3">
        <dgm:presLayoutVars>
          <dgm:bulletEnabled val="1"/>
        </dgm:presLayoutVars>
      </dgm:prSet>
      <dgm:spPr/>
      <dgm:t>
        <a:bodyPr/>
        <a:lstStyle/>
        <a:p>
          <a:endParaRPr lang="en-US"/>
        </a:p>
      </dgm:t>
    </dgm:pt>
    <dgm:pt modelId="{7B6555EF-08DC-4AF8-B351-7FF0D98BC600}" type="pres">
      <dgm:prSet presAssocID="{3006E1B4-77FC-4EBD-A8B7-17D26EF2CDA2}" presName="parTrans" presStyleLbl="sibTrans2D1" presStyleIdx="1" presStyleCnt="3"/>
      <dgm:spPr/>
      <dgm:t>
        <a:bodyPr/>
        <a:lstStyle/>
        <a:p>
          <a:endParaRPr lang="en-US"/>
        </a:p>
      </dgm:t>
    </dgm:pt>
    <dgm:pt modelId="{54D044D7-DDFF-4962-9EA3-1FA11B88BED4}" type="pres">
      <dgm:prSet presAssocID="{3006E1B4-77FC-4EBD-A8B7-17D26EF2CDA2}" presName="connectorText" presStyleLbl="sibTrans2D1" presStyleIdx="1" presStyleCnt="3"/>
      <dgm:spPr/>
      <dgm:t>
        <a:bodyPr/>
        <a:lstStyle/>
        <a:p>
          <a:endParaRPr lang="en-US"/>
        </a:p>
      </dgm:t>
    </dgm:pt>
    <dgm:pt modelId="{DA72E5D4-62CF-433D-B5E8-B21F597C9891}" type="pres">
      <dgm:prSet presAssocID="{1FD7F08B-44CE-4CDA-8621-DB00C9588F7D}" presName="node" presStyleLbl="node1" presStyleIdx="1" presStyleCnt="3">
        <dgm:presLayoutVars>
          <dgm:bulletEnabled val="1"/>
        </dgm:presLayoutVars>
      </dgm:prSet>
      <dgm:spPr/>
      <dgm:t>
        <a:bodyPr/>
        <a:lstStyle/>
        <a:p>
          <a:endParaRPr lang="en-US"/>
        </a:p>
      </dgm:t>
    </dgm:pt>
    <dgm:pt modelId="{61326397-1233-4C08-8969-7FBCBC2B26B2}" type="pres">
      <dgm:prSet presAssocID="{D8C837FD-B8AC-4CC7-A639-B541B9D52215}" presName="parTrans" presStyleLbl="sibTrans2D1" presStyleIdx="2" presStyleCnt="3"/>
      <dgm:spPr/>
      <dgm:t>
        <a:bodyPr/>
        <a:lstStyle/>
        <a:p>
          <a:endParaRPr lang="en-US"/>
        </a:p>
      </dgm:t>
    </dgm:pt>
    <dgm:pt modelId="{6505D330-90B3-4BB2-8F76-B02E19E3B067}" type="pres">
      <dgm:prSet presAssocID="{D8C837FD-B8AC-4CC7-A639-B541B9D52215}" presName="connectorText" presStyleLbl="sibTrans2D1" presStyleIdx="2" presStyleCnt="3"/>
      <dgm:spPr/>
      <dgm:t>
        <a:bodyPr/>
        <a:lstStyle/>
        <a:p>
          <a:endParaRPr lang="en-US"/>
        </a:p>
      </dgm:t>
    </dgm:pt>
    <dgm:pt modelId="{EFD94A1D-1705-44D4-9F71-52ACA21AC469}" type="pres">
      <dgm:prSet presAssocID="{ACC556BC-B091-4088-80C6-AED14A312FB5}" presName="node" presStyleLbl="node1" presStyleIdx="2" presStyleCnt="3">
        <dgm:presLayoutVars>
          <dgm:bulletEnabled val="1"/>
        </dgm:presLayoutVars>
      </dgm:prSet>
      <dgm:spPr/>
      <dgm:t>
        <a:bodyPr/>
        <a:lstStyle/>
        <a:p>
          <a:endParaRPr lang="en-US"/>
        </a:p>
      </dgm:t>
    </dgm:pt>
  </dgm:ptLst>
  <dgm:cxnLst>
    <dgm:cxn modelId="{11506D97-248A-4D46-A1E1-0BF0ECC8E787}" type="presOf" srcId="{E06C2808-4946-4D10-B3C6-CFECB6B88B69}" destId="{3159887D-BC34-4F44-B574-5DC0809E4A70}" srcOrd="0" destOrd="0" presId="urn:microsoft.com/office/officeart/2005/8/layout/radial5"/>
    <dgm:cxn modelId="{BB6C5EFE-0EFF-43C9-918F-53F85353EDAD}" srcId="{606C32C2-2B81-43D2-8731-7AA5BC539E85}" destId="{9EB41CF7-2687-4840-AAF4-087A996B7653}" srcOrd="0" destOrd="0" parTransId="{F725B255-70E4-4BF2-A614-1EEFDC4C0EBD}" sibTransId="{BE024001-52C8-4377-9A93-EA2645AD60B3}"/>
    <dgm:cxn modelId="{763C41B0-EF78-48A7-829E-793BE144D18E}" srcId="{E06C2808-4946-4D10-B3C6-CFECB6B88B69}" destId="{606C32C2-2B81-43D2-8731-7AA5BC539E85}" srcOrd="0" destOrd="0" parTransId="{6A930F7C-102B-4B74-A810-0EF8A77C9C80}" sibTransId="{6834A72C-D888-4AEC-9D62-346A2EEC237F}"/>
    <dgm:cxn modelId="{CBADC144-F012-496F-AAFB-4BDC4E63DD32}" type="presOf" srcId="{606C32C2-2B81-43D2-8731-7AA5BC539E85}" destId="{B49960C0-2478-4BCF-A9C0-745AB8F5088C}" srcOrd="0" destOrd="0" presId="urn:microsoft.com/office/officeart/2005/8/layout/radial5"/>
    <dgm:cxn modelId="{D1BF59DC-7E6C-4F38-A01D-90E178C7005D}" type="presOf" srcId="{F725B255-70E4-4BF2-A614-1EEFDC4C0EBD}" destId="{3EC7B1D9-2BD6-405A-B2BE-EE40634A0814}" srcOrd="1" destOrd="0" presId="urn:microsoft.com/office/officeart/2005/8/layout/radial5"/>
    <dgm:cxn modelId="{0EB4E0A6-DB33-49DB-97AF-11E764013EC9}" type="presOf" srcId="{3006E1B4-77FC-4EBD-A8B7-17D26EF2CDA2}" destId="{7B6555EF-08DC-4AF8-B351-7FF0D98BC600}" srcOrd="0" destOrd="0" presId="urn:microsoft.com/office/officeart/2005/8/layout/radial5"/>
    <dgm:cxn modelId="{640AEF13-85E4-4549-9847-1F9B5755001E}" type="presOf" srcId="{ACC556BC-B091-4088-80C6-AED14A312FB5}" destId="{EFD94A1D-1705-44D4-9F71-52ACA21AC469}" srcOrd="0" destOrd="0" presId="urn:microsoft.com/office/officeart/2005/8/layout/radial5"/>
    <dgm:cxn modelId="{D96C7D8C-ED1A-4876-A1D2-2C34B907512A}" type="presOf" srcId="{D8C837FD-B8AC-4CC7-A639-B541B9D52215}" destId="{61326397-1233-4C08-8969-7FBCBC2B26B2}" srcOrd="0" destOrd="0" presId="urn:microsoft.com/office/officeart/2005/8/layout/radial5"/>
    <dgm:cxn modelId="{107D1AAB-2FFF-4C91-B6B8-13A952D53B02}" type="presOf" srcId="{1FD7F08B-44CE-4CDA-8621-DB00C9588F7D}" destId="{DA72E5D4-62CF-433D-B5E8-B21F597C9891}" srcOrd="0" destOrd="0" presId="urn:microsoft.com/office/officeart/2005/8/layout/radial5"/>
    <dgm:cxn modelId="{60CD5078-BDD6-429F-B0FC-39D5B789422C}" type="presOf" srcId="{9EB41CF7-2687-4840-AAF4-087A996B7653}" destId="{E439FB7C-643C-454F-9092-F27C7C66C5B0}" srcOrd="0" destOrd="0" presId="urn:microsoft.com/office/officeart/2005/8/layout/radial5"/>
    <dgm:cxn modelId="{1E14A854-A871-48DA-B2BA-17F5C87D6104}" srcId="{606C32C2-2B81-43D2-8731-7AA5BC539E85}" destId="{1FD7F08B-44CE-4CDA-8621-DB00C9588F7D}" srcOrd="1" destOrd="0" parTransId="{3006E1B4-77FC-4EBD-A8B7-17D26EF2CDA2}" sibTransId="{397A3741-028F-425D-9B8D-8571BF64A664}"/>
    <dgm:cxn modelId="{A7AECF0F-5DF4-4EDE-BC37-1186ECBFC5BE}" srcId="{606C32C2-2B81-43D2-8731-7AA5BC539E85}" destId="{ACC556BC-B091-4088-80C6-AED14A312FB5}" srcOrd="2" destOrd="0" parTransId="{D8C837FD-B8AC-4CC7-A639-B541B9D52215}" sibTransId="{F98D1FBC-D7A2-45AF-ABA0-D342C8F70BC4}"/>
    <dgm:cxn modelId="{5D37C99E-F761-4E23-9C28-AA52EC3A7718}" type="presOf" srcId="{D8C837FD-B8AC-4CC7-A639-B541B9D52215}" destId="{6505D330-90B3-4BB2-8F76-B02E19E3B067}" srcOrd="1" destOrd="0" presId="urn:microsoft.com/office/officeart/2005/8/layout/radial5"/>
    <dgm:cxn modelId="{60B006C5-8196-428F-AE46-1E15973B75E3}" type="presOf" srcId="{3006E1B4-77FC-4EBD-A8B7-17D26EF2CDA2}" destId="{54D044D7-DDFF-4962-9EA3-1FA11B88BED4}" srcOrd="1" destOrd="0" presId="urn:microsoft.com/office/officeart/2005/8/layout/radial5"/>
    <dgm:cxn modelId="{710B37CB-BE25-4FCE-8CE9-1B6276B598FD}" type="presOf" srcId="{F725B255-70E4-4BF2-A614-1EEFDC4C0EBD}" destId="{EC0B8BA3-D1A0-4681-887A-385E8DD367D4}" srcOrd="0" destOrd="0" presId="urn:microsoft.com/office/officeart/2005/8/layout/radial5"/>
    <dgm:cxn modelId="{69B28194-D2D8-433A-8861-9BFB799E8FD0}" type="presParOf" srcId="{3159887D-BC34-4F44-B574-5DC0809E4A70}" destId="{B49960C0-2478-4BCF-A9C0-745AB8F5088C}" srcOrd="0" destOrd="0" presId="urn:microsoft.com/office/officeart/2005/8/layout/radial5"/>
    <dgm:cxn modelId="{8BFFFF60-C145-4720-BAFF-39828AB68FBF}" type="presParOf" srcId="{3159887D-BC34-4F44-B574-5DC0809E4A70}" destId="{EC0B8BA3-D1A0-4681-887A-385E8DD367D4}" srcOrd="1" destOrd="0" presId="urn:microsoft.com/office/officeart/2005/8/layout/radial5"/>
    <dgm:cxn modelId="{3AC1A8AD-DF3C-4B05-836C-12CD0D930F58}" type="presParOf" srcId="{EC0B8BA3-D1A0-4681-887A-385E8DD367D4}" destId="{3EC7B1D9-2BD6-405A-B2BE-EE40634A0814}" srcOrd="0" destOrd="0" presId="urn:microsoft.com/office/officeart/2005/8/layout/radial5"/>
    <dgm:cxn modelId="{E192B2AA-D8DF-4AB0-B36A-A96A6894F2DC}" type="presParOf" srcId="{3159887D-BC34-4F44-B574-5DC0809E4A70}" destId="{E439FB7C-643C-454F-9092-F27C7C66C5B0}" srcOrd="2" destOrd="0" presId="urn:microsoft.com/office/officeart/2005/8/layout/radial5"/>
    <dgm:cxn modelId="{E3549449-5717-4A56-81C2-11243CDCCE14}" type="presParOf" srcId="{3159887D-BC34-4F44-B574-5DC0809E4A70}" destId="{7B6555EF-08DC-4AF8-B351-7FF0D98BC600}" srcOrd="3" destOrd="0" presId="urn:microsoft.com/office/officeart/2005/8/layout/radial5"/>
    <dgm:cxn modelId="{3C7A2DED-751F-4B54-9816-934DAD0F99DA}" type="presParOf" srcId="{7B6555EF-08DC-4AF8-B351-7FF0D98BC600}" destId="{54D044D7-DDFF-4962-9EA3-1FA11B88BED4}" srcOrd="0" destOrd="0" presId="urn:microsoft.com/office/officeart/2005/8/layout/radial5"/>
    <dgm:cxn modelId="{336942D1-2695-4DD3-8716-62EA19B9BD56}" type="presParOf" srcId="{3159887D-BC34-4F44-B574-5DC0809E4A70}" destId="{DA72E5D4-62CF-433D-B5E8-B21F597C9891}" srcOrd="4" destOrd="0" presId="urn:microsoft.com/office/officeart/2005/8/layout/radial5"/>
    <dgm:cxn modelId="{4C189658-6EF5-4328-9ABE-C6358E1C32E4}" type="presParOf" srcId="{3159887D-BC34-4F44-B574-5DC0809E4A70}" destId="{61326397-1233-4C08-8969-7FBCBC2B26B2}" srcOrd="5" destOrd="0" presId="urn:microsoft.com/office/officeart/2005/8/layout/radial5"/>
    <dgm:cxn modelId="{870A90FD-5712-4E2A-9DCE-10CAC3D91790}" type="presParOf" srcId="{61326397-1233-4C08-8969-7FBCBC2B26B2}" destId="{6505D330-90B3-4BB2-8F76-B02E19E3B067}" srcOrd="0" destOrd="0" presId="urn:microsoft.com/office/officeart/2005/8/layout/radial5"/>
    <dgm:cxn modelId="{FF1EC4B1-6E34-4014-BD21-30AA5BA68CA4}" type="presParOf" srcId="{3159887D-BC34-4F44-B574-5DC0809E4A70}" destId="{EFD94A1D-1705-44D4-9F71-52ACA21AC469}" srcOrd="6" destOrd="0" presId="urn:microsoft.com/office/officeart/2005/8/layout/radial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B49960C0-2478-4BCF-A9C0-745AB8F5088C}">
      <dsp:nvSpPr>
        <dsp:cNvPr id="3" name="Oval 2"/>
        <dsp:cNvSpPr/>
      </dsp:nvSpPr>
      <dsp:spPr bwMode="white">
        <a:xfrm>
          <a:off x="1925484" y="1720645"/>
          <a:ext cx="1229032" cy="1229032"/>
        </a:xfrm>
        <a:prstGeom prst="ellipse">
          <a:avLst/>
        </a:prstGeom>
      </dsp:spPr>
      <dsp:style>
        <a:lnRef idx="2">
          <a:schemeClr val="lt1"/>
        </a:lnRef>
        <a:fillRef idx="1">
          <a:schemeClr val="accent1"/>
        </a:fillRef>
        <a:effectRef idx="0">
          <a:scrgbClr r="0" g="0" b="0"/>
        </a:effectRef>
        <a:fontRef idx="minor">
          <a:schemeClr val="lt1"/>
        </a:fontRef>
      </dsp:style>
      <dsp:txBody>
        <a:bodyPr vert="horz" wrap="square" lIns="21590" tIns="21590" rIns="21590" bIns="2159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r>
            <a:rPr lang="en-IN" altLang="en-US"/>
            <a:t>Loading a dataset</a:t>
          </a:r>
          <a:endParaRPr lang="en-IN" altLang="en-US"/>
        </a:p>
      </dsp:txBody>
      <dsp:txXfrm>
        <a:off x="1925484" y="1720645"/>
        <a:ext cx="1229032" cy="1229032"/>
      </dsp:txXfrm>
    </dsp:sp>
    <dsp:sp modelId="{EC0B8BA3-D1A0-4681-887A-385E8DD367D4}">
      <dsp:nvSpPr>
        <dsp:cNvPr id="4" name="Right Arrow 3"/>
        <dsp:cNvSpPr/>
      </dsp:nvSpPr>
      <dsp:spPr bwMode="white">
        <a:xfrm rot="16199999">
          <a:off x="2409723" y="1265903"/>
          <a:ext cx="260555" cy="417871"/>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1600"/>
          </a:lvl1pPr>
          <a:lvl2pPr marL="114300" indent="-114300" algn="ctr">
            <a:defRPr sz="1200"/>
          </a:lvl2pPr>
          <a:lvl3pPr marL="228600" indent="-114300" algn="ctr">
            <a:defRPr sz="1200"/>
          </a:lvl3pPr>
          <a:lvl4pPr marL="342900" indent="-114300" algn="ctr">
            <a:defRPr sz="1200"/>
          </a:lvl4pPr>
          <a:lvl5pPr marL="457200" indent="-114300" algn="ctr">
            <a:defRPr sz="1200"/>
          </a:lvl5pPr>
          <a:lvl6pPr marL="571500" indent="-114300" algn="ctr">
            <a:defRPr sz="1200"/>
          </a:lvl6pPr>
          <a:lvl7pPr marL="685800" indent="-114300" algn="ctr">
            <a:defRPr sz="1200"/>
          </a:lvl7pPr>
          <a:lvl8pPr marL="800100" indent="-114300" algn="ctr">
            <a:defRPr sz="1200"/>
          </a:lvl8pPr>
          <a:lvl9pPr marL="914400" indent="-114300" algn="ctr">
            <a:defRPr sz="1200"/>
          </a:lvl9pPr>
        </a:lstStyle>
        <a:p>
          <a:pPr lvl="0">
            <a:lnSpc>
              <a:spcPct val="100000"/>
            </a:lnSpc>
            <a:spcBef>
              <a:spcPct val="0"/>
            </a:spcBef>
            <a:spcAft>
              <a:spcPct val="35000"/>
            </a:spcAft>
          </a:pPr>
          <a:endParaRPr lang="en-US"/>
        </a:p>
      </dsp:txBody>
      <dsp:txXfrm rot="16199999">
        <a:off x="2409723" y="1265903"/>
        <a:ext cx="260555" cy="417871"/>
      </dsp:txXfrm>
    </dsp:sp>
    <dsp:sp modelId="{E439FB7C-643C-454F-9092-F27C7C66C5B0}">
      <dsp:nvSpPr>
        <dsp:cNvPr id="5" name="Oval 4"/>
        <dsp:cNvSpPr/>
      </dsp:nvSpPr>
      <dsp:spPr bwMode="white">
        <a:xfrm>
          <a:off x="1925484" y="0"/>
          <a:ext cx="1229032" cy="1229032"/>
        </a:xfrm>
        <a:prstGeom prst="ellipse">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IN" altLang="en-US" sz="1400"/>
            <a:t>Identify the dataset</a:t>
          </a:r>
          <a:endParaRPr lang="en-IN" altLang="en-US" sz="1400"/>
        </a:p>
      </dsp:txBody>
      <dsp:txXfrm>
        <a:off x="1925484" y="0"/>
        <a:ext cx="1229032" cy="1229032"/>
      </dsp:txXfrm>
    </dsp:sp>
    <dsp:sp modelId="{7B6555EF-08DC-4AF8-B351-7FF0D98BC600}">
      <dsp:nvSpPr>
        <dsp:cNvPr id="6" name="Right Arrow 5"/>
        <dsp:cNvSpPr/>
      </dsp:nvSpPr>
      <dsp:spPr bwMode="white">
        <a:xfrm rot="1799999">
          <a:off x="3154784" y="2556387"/>
          <a:ext cx="260555" cy="417871"/>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1600"/>
          </a:lvl1pPr>
          <a:lvl2pPr marL="114300" indent="-114300" algn="ctr">
            <a:defRPr sz="1200"/>
          </a:lvl2pPr>
          <a:lvl3pPr marL="228600" indent="-114300" algn="ctr">
            <a:defRPr sz="1200"/>
          </a:lvl3pPr>
          <a:lvl4pPr marL="342900" indent="-114300" algn="ctr">
            <a:defRPr sz="1200"/>
          </a:lvl4pPr>
          <a:lvl5pPr marL="457200" indent="-114300" algn="ctr">
            <a:defRPr sz="1200"/>
          </a:lvl5pPr>
          <a:lvl6pPr marL="571500" indent="-114300" algn="ctr">
            <a:defRPr sz="1200"/>
          </a:lvl6pPr>
          <a:lvl7pPr marL="685800" indent="-114300" algn="ctr">
            <a:defRPr sz="1200"/>
          </a:lvl7pPr>
          <a:lvl8pPr marL="800100" indent="-114300" algn="ctr">
            <a:defRPr sz="1200"/>
          </a:lvl8pPr>
          <a:lvl9pPr marL="914400" indent="-114300" algn="ctr">
            <a:defRPr sz="1200"/>
          </a:lvl9pPr>
        </a:lstStyle>
        <a:p>
          <a:pPr lvl="0">
            <a:lnSpc>
              <a:spcPct val="100000"/>
            </a:lnSpc>
            <a:spcBef>
              <a:spcPct val="0"/>
            </a:spcBef>
            <a:spcAft>
              <a:spcPct val="35000"/>
            </a:spcAft>
          </a:pPr>
          <a:endParaRPr lang="en-US"/>
        </a:p>
      </dsp:txBody>
      <dsp:txXfrm rot="1799999">
        <a:off x="3154784" y="2556387"/>
        <a:ext cx="260555" cy="417871"/>
      </dsp:txXfrm>
    </dsp:sp>
    <dsp:sp modelId="{DA72E5D4-62CF-433D-B5E8-B21F597C9891}">
      <dsp:nvSpPr>
        <dsp:cNvPr id="7" name="Oval 6"/>
        <dsp:cNvSpPr/>
      </dsp:nvSpPr>
      <dsp:spPr bwMode="white">
        <a:xfrm>
          <a:off x="3415606" y="2580968"/>
          <a:ext cx="1229032" cy="1229032"/>
        </a:xfrm>
        <a:prstGeom prst="ellipse">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IN" altLang="en-US"/>
            <a:t>Loading the data</a:t>
          </a:r>
          <a:endParaRPr lang="en-IN" altLang="en-US"/>
        </a:p>
      </dsp:txBody>
      <dsp:txXfrm>
        <a:off x="3415606" y="2580968"/>
        <a:ext cx="1229032" cy="1229032"/>
      </dsp:txXfrm>
    </dsp:sp>
    <dsp:sp modelId="{61326397-1233-4C08-8969-7FBCBC2B26B2}">
      <dsp:nvSpPr>
        <dsp:cNvPr id="10" name="Right Arrow 9"/>
        <dsp:cNvSpPr/>
      </dsp:nvSpPr>
      <dsp:spPr bwMode="white">
        <a:xfrm rot="9000000">
          <a:off x="1664661" y="2556387"/>
          <a:ext cx="260555" cy="417871"/>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rot="10800000" lIns="0" tIns="0" rIns="0" bIns="0" anchor="ctr"/>
        <a:lstStyle>
          <a:lvl1pPr algn="ctr">
            <a:defRPr sz="1600"/>
          </a:lvl1pPr>
          <a:lvl2pPr marL="114300" indent="-114300" algn="ctr">
            <a:defRPr sz="1200"/>
          </a:lvl2pPr>
          <a:lvl3pPr marL="228600" indent="-114300" algn="ctr">
            <a:defRPr sz="1200"/>
          </a:lvl3pPr>
          <a:lvl4pPr marL="342900" indent="-114300" algn="ctr">
            <a:defRPr sz="1200"/>
          </a:lvl4pPr>
          <a:lvl5pPr marL="457200" indent="-114300" algn="ctr">
            <a:defRPr sz="1200"/>
          </a:lvl5pPr>
          <a:lvl6pPr marL="571500" indent="-114300" algn="ctr">
            <a:defRPr sz="1200"/>
          </a:lvl6pPr>
          <a:lvl7pPr marL="685800" indent="-114300" algn="ctr">
            <a:defRPr sz="1200"/>
          </a:lvl7pPr>
          <a:lvl8pPr marL="800100" indent="-114300" algn="ctr">
            <a:defRPr sz="1200"/>
          </a:lvl8pPr>
          <a:lvl9pPr marL="914400" indent="-114300" algn="ctr">
            <a:defRPr sz="1200"/>
          </a:lvl9pPr>
        </a:lstStyle>
        <a:p>
          <a:pPr lvl="0">
            <a:lnSpc>
              <a:spcPct val="100000"/>
            </a:lnSpc>
            <a:spcBef>
              <a:spcPct val="0"/>
            </a:spcBef>
            <a:spcAft>
              <a:spcPct val="35000"/>
            </a:spcAft>
          </a:pPr>
          <a:endParaRPr lang="en-US"/>
        </a:p>
      </dsp:txBody>
      <dsp:txXfrm rot="9000000">
        <a:off x="1664661" y="2556387"/>
        <a:ext cx="260555" cy="417871"/>
      </dsp:txXfrm>
    </dsp:sp>
    <dsp:sp modelId="{EFD94A1D-1705-44D4-9F71-52ACA21AC469}">
      <dsp:nvSpPr>
        <dsp:cNvPr id="11" name="Oval 10"/>
        <dsp:cNvSpPr/>
      </dsp:nvSpPr>
      <dsp:spPr bwMode="white">
        <a:xfrm>
          <a:off x="435361" y="2580968"/>
          <a:ext cx="1229032" cy="1229032"/>
        </a:xfrm>
        <a:prstGeom prst="ellipse">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IN" altLang="en-US"/>
            <a:t>Preprocess the dataset</a:t>
          </a:r>
          <a:endParaRPr lang="en-IN" altLang="en-US"/>
        </a:p>
      </dsp:txBody>
      <dsp:txXfrm>
        <a:off x="435361" y="2580968"/>
        <a:ext cx="1229032" cy="122903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F38E5-05CE-4F6E-8060-FD5E5435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LAKSHMI</dc:creator>
  <cp:lastModifiedBy>Admin</cp:lastModifiedBy>
  <cp:revision>4</cp:revision>
  <dcterms:created xsi:type="dcterms:W3CDTF">2023-10-17T16:21:00Z</dcterms:created>
  <dcterms:modified xsi:type="dcterms:W3CDTF">2023-10-18T05:04:00Z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875A3A0DDC15487391DAC18596852266_11</vt:lpwstr>
  </property>
</Properties>
</file>